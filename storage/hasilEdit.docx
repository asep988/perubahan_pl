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23E37" w14:textId="77777777" w:rsidR="00E03BCD" w:rsidRPr="00E754DB" w:rsidRDefault="009235DE">
      <w:pPr>
        <w:rPr>
          <w:rFonts w:ascii="Bookman Old Style" w:hAnsi="Bookman Old Style"/>
          <w:sz w:val="24"/>
          <w:szCs w:val="24"/>
        </w:rPr>
      </w:pPr>
      <w:r w:rsidRPr="00E754DB">
        <w:rPr>
          <w:rFonts w:ascii="Bookman Old Style" w:hAnsi="Bookman Old Style"/>
          <w:sz w:val="24"/>
          <w:szCs w:val="24"/>
        </w:rPr>
        <w:t xml:space="preserve"> </w:t>
      </w:r>
    </w:p>
    <w:p w14:paraId="61199DE5" w14:textId="77777777" w:rsidR="00122FFE" w:rsidRPr="00E754DB" w:rsidRDefault="00122FFE" w:rsidP="00122FFE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2ECB32D5" w14:textId="77777777" w:rsidR="00122FFE" w:rsidRPr="00E754DB" w:rsidRDefault="00122FFE" w:rsidP="00122FFE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48BCD1E8" w14:textId="77777777" w:rsidR="002D195A" w:rsidRPr="00E754DB" w:rsidRDefault="002D195A" w:rsidP="00CD7091">
      <w:pPr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14:paraId="0ECD9AB5" w14:textId="77777777" w:rsidR="0018409D" w:rsidRPr="00E754DB" w:rsidRDefault="0018409D" w:rsidP="00122FFE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00B4DB0A" w14:textId="77777777" w:rsidR="00D5738A" w:rsidRPr="002417FE" w:rsidRDefault="00E03BCD" w:rsidP="00122FFE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KEPUTUSAN MENTERI LINGKUNGAN HIDUP DAN KEHUTANAN</w:t>
      </w:r>
    </w:p>
    <w:p w14:paraId="3543B479" w14:textId="3A574973" w:rsidR="002D195A" w:rsidRPr="002417FE" w:rsidRDefault="002D195A" w:rsidP="00122FFE">
      <w:pPr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REPUBLIK INDONESIA</w:t>
      </w:r>
    </w:p>
    <w:p w14:paraId="016F5563" w14:textId="77777777" w:rsidR="00E03BCD" w:rsidRPr="002417FE" w:rsidRDefault="00F00614" w:rsidP="00006950">
      <w:pPr>
        <w:tabs>
          <w:tab w:val="left" w:pos="294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 xml:space="preserve">                                      </w:t>
      </w:r>
      <w:r w:rsidR="00122FFE" w:rsidRPr="002417FE">
        <w:rPr>
          <w:rFonts w:ascii="Bookman Old Style" w:hAnsi="Bookman Old Style" w:cs="Tahoma"/>
          <w:sz w:val="24"/>
          <w:szCs w:val="24"/>
        </w:rPr>
        <w:t>NOMOR</w:t>
      </w:r>
      <w:r w:rsidR="00122FFE" w:rsidRPr="002417FE">
        <w:rPr>
          <w:rFonts w:ascii="Bookman Old Style" w:hAnsi="Bookman Old Style" w:cs="Tahoma"/>
          <w:sz w:val="24"/>
          <w:szCs w:val="24"/>
        </w:rPr>
        <w:tab/>
      </w:r>
    </w:p>
    <w:p w14:paraId="272B6443" w14:textId="77777777" w:rsidR="006815CF" w:rsidRPr="002417FE" w:rsidRDefault="006815CF" w:rsidP="005332B1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  <w:lang w:val="id-ID"/>
        </w:rPr>
      </w:pPr>
    </w:p>
    <w:p w14:paraId="46B21D65" w14:textId="77777777" w:rsidR="00E03BCD" w:rsidRPr="002417FE" w:rsidRDefault="00E03BCD" w:rsidP="005332B1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TENTANG</w:t>
      </w:r>
    </w:p>
    <w:p w14:paraId="3A1E781E" w14:textId="77777777" w:rsidR="006815CF" w:rsidRPr="002417FE" w:rsidRDefault="006815CF" w:rsidP="00006950">
      <w:pPr>
        <w:spacing w:after="0"/>
        <w:jc w:val="center"/>
        <w:rPr>
          <w:rFonts w:ascii="Bookman Old Style" w:hAnsi="Bookman Old Style" w:cs="Tahoma"/>
          <w:sz w:val="24"/>
          <w:szCs w:val="24"/>
          <w:lang w:val="id-ID"/>
        </w:rPr>
      </w:pPr>
    </w:p>
    <w:p w14:paraId="3DF2FB3A" w14:textId="77777777" w:rsidR="00AF1975" w:rsidRPr="002417FE" w:rsidRDefault="005E430D" w:rsidP="00822A58">
      <w:pPr>
        <w:spacing w:after="0"/>
        <w:jc w:val="center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KEPUTUSAN KELAYAKAN LINGKUNGAN HIDUP</w:t>
      </w:r>
      <w:r w:rsidR="00E03BCD" w:rsidRPr="002417FE">
        <w:rPr>
          <w:rFonts w:ascii="Bookman Old Style" w:hAnsi="Bookman Old Style" w:cs="Tahoma"/>
          <w:sz w:val="24"/>
          <w:szCs w:val="24"/>
        </w:rPr>
        <w:t xml:space="preserve"> </w:t>
      </w:r>
    </w:p>
    <w:p w14:paraId="2D9CC23A" w14:textId="520E1A55" w:rsidR="007155C1" w:rsidRPr="002417FE" w:rsidRDefault="00CB3842" w:rsidP="007155C1">
      <w:pPr>
        <w:jc w:val="center"/>
        <w:rPr>
          <w:rFonts w:ascii="Bookman Old Style" w:hAnsi="Bookman Old Style" w:cs="Tahoma"/>
          <w:bCs/>
          <w:color w:val="000000"/>
          <w:sz w:val="24"/>
          <w:szCs w:val="24"/>
        </w:rPr>
      </w:pPr>
      <w:r w:rsidRPr="002417FE">
        <w:rPr>
          <w:rFonts w:ascii="Bookman Old Style" w:eastAsia="Times New Roman" w:hAnsi="Bookman Old Style" w:cs="Tahoma"/>
          <w:bCs/>
          <w:sz w:val="24"/>
          <w:szCs w:val="24"/>
        </w:rPr>
        <w:t>USAHA</w:t>
      </w:r>
      <w:r w:rsidR="009C2BE8">
        <w:rPr>
          <w:rFonts w:ascii="Bookman Old Style" w:eastAsia="Times New Roman" w:hAnsi="Bookman Old Style" w:cs="Tahoma"/>
          <w:bCs/>
          <w:sz w:val="24"/>
          <w:szCs w:val="24"/>
        </w:rPr>
        <w:t xml:space="preserve"> php1</w:t>
      </w:r>
      <w:r w:rsidRPr="002417FE">
        <w:rPr>
          <w:rFonts w:ascii="Bookman Old Style" w:eastAsia="Times New Roman" w:hAnsi="Bookman Old Style" w:cs="Tahoma"/>
          <w:bCs/>
          <w:sz w:val="24"/>
          <w:szCs w:val="24"/>
        </w:rPr>
        <w:t>…..</w:t>
      </w:r>
      <w:r w:rsidR="00EB5368"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 xml:space="preserve"> DI KABUPATEN</w:t>
      </w:r>
      <w:r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>/KOTA</w:t>
      </w:r>
      <w:r w:rsidR="00EB5368"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 xml:space="preserve"> </w:t>
      </w:r>
      <w:r w:rsidR="009C2BE8">
        <w:rPr>
          <w:rFonts w:ascii="Bookman Old Style" w:hAnsi="Bookman Old Style" w:cs="Tahoma"/>
          <w:color w:val="000000"/>
          <w:sz w:val="24"/>
          <w:szCs w:val="24"/>
          <w:lang w:val="en-ID"/>
        </w:rPr>
        <w:t>php2</w:t>
      </w:r>
      <w:r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>…</w:t>
      </w:r>
      <w:proofErr w:type="gramStart"/>
      <w:r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>..</w:t>
      </w:r>
      <w:proofErr w:type="gramEnd"/>
      <w:r w:rsidR="00EB5368"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>, PROVINSI</w:t>
      </w:r>
      <w:ins w:id="0" w:author="Arip Budiman" w:date="2022-12-11T18:27:00Z">
        <w:r w:rsidR="005B6824">
          <w:rPr>
            <w:rFonts w:ascii="Bookman Old Style" w:hAnsi="Bookman Old Style" w:cs="Tahoma"/>
            <w:color w:val="000000"/>
            <w:sz w:val="24"/>
            <w:szCs w:val="24"/>
            <w:lang w:val="en-ID"/>
          </w:rPr>
          <w:t xml:space="preserve"> ${provinsi}</w:t>
        </w:r>
      </w:ins>
      <w:r w:rsidR="00EB5368"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 xml:space="preserve"> </w:t>
      </w:r>
      <w:del w:id="3" w:author="Arip Budiman" w:date="2022-12-11T18:26:00Z">
        <w:r w:rsidR="009C2BE8" w:rsidDel="00201CA5">
          <w:rPr>
            <w:rFonts w:ascii="Bookman Old Style" w:hAnsi="Bookman Old Style" w:cs="Tahoma"/>
            <w:color w:val="000000"/>
            <w:sz w:val="24"/>
            <w:szCs w:val="24"/>
            <w:lang w:val="en-ID"/>
          </w:rPr>
          <w:delText>php3</w:delText>
        </w:r>
        <w:r w:rsidRPr="002417FE" w:rsidDel="00201CA5">
          <w:rPr>
            <w:rFonts w:ascii="Bookman Old Style" w:hAnsi="Bookman Old Style" w:cs="Tahoma"/>
            <w:color w:val="000000"/>
            <w:sz w:val="24"/>
            <w:szCs w:val="24"/>
            <w:lang w:val="en-ID"/>
          </w:rPr>
          <w:delText>……</w:delText>
        </w:r>
      </w:del>
      <w:r w:rsidR="00EB5368"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 xml:space="preserve"> OLEH </w:t>
      </w:r>
      <w:r w:rsidR="009C2BE8">
        <w:rPr>
          <w:rFonts w:ascii="Bookman Old Style" w:hAnsi="Bookman Old Style" w:cs="Tahoma"/>
          <w:color w:val="000000"/>
          <w:sz w:val="24"/>
          <w:szCs w:val="24"/>
          <w:lang w:val="en-ID"/>
        </w:rPr>
        <w:t>php4</w:t>
      </w:r>
      <w:r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>……</w:t>
      </w:r>
    </w:p>
    <w:p w14:paraId="71D402F5" w14:textId="77777777" w:rsidR="00122FFE" w:rsidRPr="002417FE" w:rsidRDefault="00122FFE" w:rsidP="00122FFE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3CA30ADE" w14:textId="77777777" w:rsidR="00C04C44" w:rsidRPr="00C04C44" w:rsidRDefault="00C04C44" w:rsidP="00C04C44">
      <w:pPr>
        <w:spacing w:after="0" w:line="240" w:lineRule="auto"/>
        <w:jc w:val="center"/>
        <w:rPr>
          <w:rFonts w:ascii="Bookman Old Style" w:eastAsia="Times New Roman" w:hAnsi="Bookman Old Style" w:cs="Tahoma"/>
          <w:bCs/>
          <w:sz w:val="24"/>
          <w:szCs w:val="24"/>
          <w:lang w:val="id-ID"/>
        </w:rPr>
      </w:pPr>
      <w:r w:rsidRPr="00C04C44">
        <w:rPr>
          <w:rFonts w:ascii="Bookman Old Style" w:eastAsia="Times New Roman" w:hAnsi="Bookman Old Style" w:cs="Tahoma"/>
          <w:bCs/>
          <w:sz w:val="24"/>
          <w:szCs w:val="24"/>
          <w:lang w:val="id-ID"/>
        </w:rPr>
        <w:t>DENGAN RAHMAT TUHAN YANG MAHA ESA</w:t>
      </w:r>
    </w:p>
    <w:p w14:paraId="55E4B732" w14:textId="77777777" w:rsidR="00C04C44" w:rsidRPr="00C04C44" w:rsidRDefault="00C04C44" w:rsidP="00C04C44">
      <w:pPr>
        <w:spacing w:after="0" w:line="240" w:lineRule="auto"/>
        <w:jc w:val="center"/>
        <w:rPr>
          <w:rFonts w:ascii="Bookman Old Style" w:eastAsia="Times New Roman" w:hAnsi="Bookman Old Style" w:cs="Tahoma"/>
          <w:bCs/>
          <w:sz w:val="24"/>
          <w:szCs w:val="24"/>
          <w:lang w:val="id-ID"/>
        </w:rPr>
      </w:pPr>
    </w:p>
    <w:p w14:paraId="557236F4" w14:textId="4254DD1E" w:rsidR="00122FFE" w:rsidRPr="002417FE" w:rsidRDefault="00C04C44" w:rsidP="00C04C44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C04C44">
        <w:rPr>
          <w:rFonts w:ascii="Bookman Old Style" w:eastAsia="Times New Roman" w:hAnsi="Bookman Old Style" w:cs="Tahoma"/>
          <w:bCs/>
          <w:sz w:val="24"/>
          <w:szCs w:val="24"/>
          <w:lang w:val="id-ID"/>
        </w:rPr>
        <w:t>MENTERI LINGKUNGAN HIDUP DAN KEHUTANAN REPUBLIK INDONESIA,</w:t>
      </w:r>
    </w:p>
    <w:p w14:paraId="19B31033" w14:textId="77777777" w:rsidR="00122FFE" w:rsidRPr="002417FE" w:rsidRDefault="00122FFE" w:rsidP="00122FFE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05813B0A" w14:textId="77777777" w:rsidR="005E430D" w:rsidRPr="002417FE" w:rsidRDefault="00013411" w:rsidP="005E430D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  <w:lang w:val="en-ID"/>
        </w:rPr>
      </w:pPr>
      <w:proofErr w:type="spellStart"/>
      <w:r w:rsidRPr="002417FE">
        <w:rPr>
          <w:rFonts w:ascii="Bookman Old Style" w:hAnsi="Bookman Old Style" w:cs="Tahoma"/>
          <w:sz w:val="24"/>
          <w:szCs w:val="24"/>
        </w:rPr>
        <w:t>Menimban</w:t>
      </w:r>
      <w:r w:rsidR="0023250E" w:rsidRPr="002417FE">
        <w:rPr>
          <w:rFonts w:ascii="Bookman Old Style" w:hAnsi="Bookman Old Style" w:cs="Tahoma"/>
          <w:sz w:val="24"/>
          <w:szCs w:val="24"/>
        </w:rPr>
        <w:t>g</w:t>
      </w:r>
      <w:proofErr w:type="spellEnd"/>
      <w:r w:rsidR="0023250E" w:rsidRPr="002417FE">
        <w:rPr>
          <w:rFonts w:ascii="Bookman Old Style" w:hAnsi="Bookman Old Style" w:cs="Tahoma"/>
          <w:sz w:val="24"/>
          <w:szCs w:val="24"/>
        </w:rPr>
        <w:tab/>
        <w:t>:</w:t>
      </w:r>
      <w:r w:rsidR="0023250E" w:rsidRPr="002417FE">
        <w:rPr>
          <w:rFonts w:ascii="Bookman Old Style" w:hAnsi="Bookman Old Style" w:cs="Tahoma"/>
          <w:sz w:val="24"/>
          <w:szCs w:val="24"/>
        </w:rPr>
        <w:tab/>
        <w:t>a</w:t>
      </w:r>
      <w:r w:rsidR="00625F01" w:rsidRPr="002417FE">
        <w:rPr>
          <w:rFonts w:ascii="Bookman Old Style" w:hAnsi="Bookman Old Style" w:cs="Tahoma"/>
          <w:sz w:val="24"/>
          <w:szCs w:val="24"/>
        </w:rPr>
        <w:t>.</w:t>
      </w:r>
      <w:r w:rsidR="00625F01" w:rsidRPr="002417FE">
        <w:rPr>
          <w:rFonts w:ascii="Bookman Old Style" w:hAnsi="Bookman Old Style" w:cs="Tahoma"/>
          <w:sz w:val="24"/>
          <w:szCs w:val="24"/>
        </w:rPr>
        <w:tab/>
      </w:r>
      <w:r w:rsidR="005E430D" w:rsidRPr="002417FE">
        <w:rPr>
          <w:rFonts w:ascii="Bookman Old Style" w:hAnsi="Bookman Old Style" w:cs="Tahoma"/>
          <w:sz w:val="24"/>
          <w:szCs w:val="24"/>
          <w:lang w:val="id-ID"/>
        </w:rPr>
        <w:t xml:space="preserve">bahwa berdasarkan ketentuan Peraturan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Pemerintah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22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2021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Penyelenggaraan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Perlindungan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Pengelolaan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id-ID"/>
        </w:rPr>
        <w:t>, ditetapkan:</w:t>
      </w:r>
    </w:p>
    <w:p w14:paraId="49C29F30" w14:textId="77777777" w:rsidR="005E430D" w:rsidRPr="002417FE" w:rsidRDefault="006459C6" w:rsidP="005E430D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417FE">
        <w:rPr>
          <w:rFonts w:ascii="Bookman Old Style" w:hAnsi="Bookman Old Style" w:cs="Tahoma"/>
          <w:sz w:val="24"/>
          <w:szCs w:val="24"/>
          <w:lang w:val="id-ID"/>
        </w:rPr>
        <w:t xml:space="preserve">Pasal </w:t>
      </w:r>
      <w:r w:rsidRPr="002417FE">
        <w:rPr>
          <w:rFonts w:ascii="Bookman Old Style" w:hAnsi="Bookman Old Style" w:cs="Tahoma"/>
          <w:sz w:val="24"/>
          <w:szCs w:val="24"/>
          <w:lang w:val="en-ID"/>
        </w:rPr>
        <w:t>3</w:t>
      </w:r>
      <w:r w:rsidR="005E430D" w:rsidRPr="002417FE">
        <w:rPr>
          <w:rFonts w:ascii="Bookman Old Style" w:hAnsi="Bookman Old Style" w:cs="Tahoma"/>
          <w:sz w:val="24"/>
          <w:szCs w:val="24"/>
          <w:lang w:val="id-ID"/>
        </w:rPr>
        <w:t xml:space="preserve"> ayat (1):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Persetujuan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wajib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dimiliki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oleh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setiap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Usaha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/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atau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Kegiatan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yang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memiliki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Dampak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Penting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atau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tidak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penting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terhadap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id-ID"/>
        </w:rPr>
        <w:t xml:space="preserve">; </w:t>
      </w:r>
    </w:p>
    <w:p w14:paraId="4A61C2E3" w14:textId="77777777" w:rsidR="005E430D" w:rsidRPr="002417FE" w:rsidRDefault="005E430D" w:rsidP="005E430D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417FE">
        <w:rPr>
          <w:rFonts w:ascii="Bookman Old Style" w:hAnsi="Bookman Old Style" w:cs="Tahoma"/>
          <w:sz w:val="24"/>
          <w:szCs w:val="24"/>
          <w:lang w:val="id-ID"/>
        </w:rPr>
        <w:t xml:space="preserve">Pasal </w:t>
      </w:r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3</w:t>
      </w:r>
      <w:r w:rsidR="00744AE5" w:rsidRPr="002417FE">
        <w:rPr>
          <w:rFonts w:ascii="Bookman Old Style" w:hAnsi="Bookman Old Style" w:cs="Tahoma"/>
          <w:sz w:val="24"/>
          <w:szCs w:val="24"/>
          <w:lang w:val="id-ID"/>
        </w:rPr>
        <w:t xml:space="preserve"> ayat (</w:t>
      </w:r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2</w:t>
      </w:r>
      <w:r w:rsidRPr="002417FE">
        <w:rPr>
          <w:rFonts w:ascii="Bookman Old Style" w:hAnsi="Bookman Old Style" w:cs="Tahoma"/>
          <w:sz w:val="24"/>
          <w:szCs w:val="24"/>
          <w:lang w:val="id-ID"/>
        </w:rPr>
        <w:t xml:space="preserve">):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Persetujuan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diberikan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kepada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Pelaku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Usaha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atau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Instansi</w:t>
      </w:r>
      <w:proofErr w:type="spellEnd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744AE5" w:rsidRPr="002417FE">
        <w:rPr>
          <w:rFonts w:ascii="Bookman Old Style" w:hAnsi="Bookman Old Style" w:cs="Tahoma"/>
          <w:sz w:val="24"/>
          <w:szCs w:val="24"/>
          <w:lang w:val="en-ID"/>
        </w:rPr>
        <w:t>Pemerintah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id-ID"/>
        </w:rPr>
        <w:t>;</w:t>
      </w:r>
    </w:p>
    <w:p w14:paraId="237E5F20" w14:textId="77777777" w:rsidR="00744AE5" w:rsidRPr="002417FE" w:rsidRDefault="00744AE5" w:rsidP="005E430D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Pasal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3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ayat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(3):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Persetujuan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menjadi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prasyarat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penerbitan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Perizinan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Berusaha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atau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Persetujuan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Pemerintah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>;</w:t>
      </w:r>
    </w:p>
    <w:p w14:paraId="42140E3D" w14:textId="761BA37C" w:rsidR="00744AE5" w:rsidRPr="002417FE" w:rsidRDefault="00744AE5" w:rsidP="005E430D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Pasal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3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ayat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(4):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Persetujuan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dilakukan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melalui</w:t>
      </w:r>
      <w:proofErr w:type="spellEnd"/>
      <w:r w:rsidR="003945E5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penyusunan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Amdal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uji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kelayakan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n-ID"/>
        </w:rPr>
        <w:t>Amdal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n-ID"/>
        </w:rPr>
        <w:t xml:space="preserve">; </w:t>
      </w:r>
    </w:p>
    <w:p w14:paraId="16731C2B" w14:textId="77777777" w:rsidR="005E430D" w:rsidRPr="002417FE" w:rsidRDefault="005E430D" w:rsidP="005E430D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835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r w:rsidRPr="002417FE">
        <w:rPr>
          <w:rFonts w:ascii="Bookman Old Style" w:hAnsi="Bookman Old Style" w:cs="Tahoma"/>
          <w:sz w:val="24"/>
          <w:szCs w:val="24"/>
          <w:lang w:val="id-ID"/>
        </w:rPr>
        <w:t xml:space="preserve">Pasal </w:t>
      </w:r>
      <w:r w:rsidR="002161A0" w:rsidRPr="00EB12B5">
        <w:rPr>
          <w:rFonts w:ascii="Bookman Old Style" w:hAnsi="Bookman Old Style" w:cs="Tahoma"/>
          <w:sz w:val="24"/>
          <w:szCs w:val="24"/>
          <w:lang w:val="id-ID"/>
        </w:rPr>
        <w:t>89</w:t>
      </w:r>
      <w:r w:rsidRPr="002417FE">
        <w:rPr>
          <w:rFonts w:ascii="Bookman Old Style" w:hAnsi="Bookman Old Style" w:cs="Tahoma"/>
          <w:sz w:val="24"/>
          <w:szCs w:val="24"/>
          <w:lang w:val="id-ID"/>
        </w:rPr>
        <w:t xml:space="preserve"> ayat (1) : </w:t>
      </w:r>
      <w:r w:rsidR="002161A0" w:rsidRPr="00EB12B5">
        <w:rPr>
          <w:rFonts w:ascii="Bookman Old Style" w:hAnsi="Bookman Old Style" w:cs="Tahoma"/>
          <w:sz w:val="24"/>
          <w:szCs w:val="24"/>
          <w:lang w:val="id-ID"/>
        </w:rPr>
        <w:t>Penanggungjawab Usaha dan/atau Kegiatan wajib melakukan perubahan Persetujuan Lingkungan apabila Usaha dan/atau Kegiatannya yang telah memperoleh surat Keputusan Kelayakan Lingkungan Hidup atau persetujuan Pernyataan Kesanggupan Pengelolaan Lingkungan Hidup direncanakan untuk dilakukan perubahan</w:t>
      </w:r>
      <w:r w:rsidRPr="002417FE">
        <w:rPr>
          <w:rFonts w:ascii="Bookman Old Style" w:hAnsi="Bookman Old Style" w:cs="Tahoma"/>
          <w:sz w:val="24"/>
          <w:szCs w:val="24"/>
          <w:lang w:val="id-ID"/>
        </w:rPr>
        <w:t>;</w:t>
      </w:r>
    </w:p>
    <w:p w14:paraId="118AC5B4" w14:textId="34E0C52F" w:rsidR="00D35622" w:rsidRPr="00EB12B5" w:rsidRDefault="002161A0" w:rsidP="00B823AA">
      <w:pPr>
        <w:pStyle w:val="N"/>
        <w:numPr>
          <w:ilvl w:val="0"/>
          <w:numId w:val="230"/>
        </w:numPr>
        <w:tabs>
          <w:tab w:val="left" w:pos="993"/>
          <w:tab w:val="left" w:pos="1276"/>
          <w:tab w:val="left" w:pos="1418"/>
          <w:tab w:val="left" w:pos="1980"/>
          <w:tab w:val="left" w:pos="2430"/>
          <w:tab w:val="left" w:pos="2790"/>
          <w:tab w:val="left" w:pos="3686"/>
        </w:tabs>
        <w:spacing w:line="240" w:lineRule="auto"/>
        <w:ind w:left="3686" w:hanging="425"/>
        <w:rPr>
          <w:rFonts w:ascii="Bookman Old Style" w:hAnsi="Bookman Old Style" w:cs="Tahoma"/>
          <w:sz w:val="24"/>
          <w:szCs w:val="24"/>
          <w:lang w:val="id-ID"/>
        </w:rPr>
      </w:pP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Pasal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89</w:t>
      </w:r>
      <w:r w:rsidR="005E430D"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s-ES"/>
        </w:rPr>
        <w:t>ayat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s-ES"/>
        </w:rPr>
        <w:t xml:space="preserve"> (2</w:t>
      </w:r>
      <w:proofErr w:type="gramStart"/>
      <w:r w:rsidR="005E430D" w:rsidRPr="002417FE">
        <w:rPr>
          <w:rFonts w:ascii="Bookman Old Style" w:hAnsi="Bookman Old Style" w:cs="Tahoma"/>
          <w:sz w:val="24"/>
          <w:szCs w:val="24"/>
          <w:lang w:val="es-ES"/>
        </w:rPr>
        <w:t>) :</w:t>
      </w:r>
      <w:proofErr w:type="gramEnd"/>
      <w:r w:rsidR="005E430D"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Perubahan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Persetujuan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Lingkungan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dilakukan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melalui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: a.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perubahan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Persetujuan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Lingkungan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dengan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kewajiban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menyusun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dokumen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lingkungan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hidup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baru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;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atau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b.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perubahan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Persetujuan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Lingkungan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tanpa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disertai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kewajiban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menyusun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dokumen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="003945E5">
        <w:rPr>
          <w:rFonts w:ascii="Bookman Old Style" w:hAnsi="Bookman Old Style" w:cs="Tahoma"/>
          <w:sz w:val="24"/>
          <w:szCs w:val="24"/>
          <w:lang w:val="es-ES"/>
        </w:rPr>
        <w:t>lingkungan</w:t>
      </w:r>
      <w:proofErr w:type="spellEnd"/>
      <w:r w:rsidR="003945E5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="003945E5">
        <w:rPr>
          <w:rFonts w:ascii="Bookman Old Style" w:hAnsi="Bookman Old Style" w:cs="Tahoma"/>
          <w:sz w:val="24"/>
          <w:szCs w:val="24"/>
          <w:lang w:val="es-ES"/>
        </w:rPr>
        <w:t>h</w:t>
      </w:r>
      <w:r w:rsidRPr="002417FE">
        <w:rPr>
          <w:rFonts w:ascii="Bookman Old Style" w:hAnsi="Bookman Old Style" w:cs="Tahoma"/>
          <w:sz w:val="24"/>
          <w:szCs w:val="24"/>
          <w:lang w:val="es-ES"/>
        </w:rPr>
        <w:t>idup</w:t>
      </w:r>
      <w:proofErr w:type="spellEnd"/>
      <w:r w:rsidRPr="002417FE">
        <w:rPr>
          <w:rFonts w:ascii="Bookman Old Style" w:hAnsi="Bookman Old Style" w:cs="Tahoma"/>
          <w:sz w:val="24"/>
          <w:szCs w:val="24"/>
          <w:lang w:val="es-ES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  <w:lang w:val="es-ES"/>
        </w:rPr>
        <w:t>baru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s-ES"/>
        </w:rPr>
        <w:t>;</w:t>
      </w:r>
      <w:r w:rsidR="00732FE2" w:rsidRPr="00B823AA">
        <w:rPr>
          <w:rFonts w:ascii="Bookman Old Style" w:hAnsi="Bookman Old Style" w:cs="Tahoma"/>
          <w:sz w:val="24"/>
          <w:szCs w:val="24"/>
        </w:rPr>
        <w:tab/>
      </w:r>
    </w:p>
    <w:p w14:paraId="13CF55EC" w14:textId="7F266DBE" w:rsidR="005E430D" w:rsidRPr="009543A7" w:rsidRDefault="00B823AA" w:rsidP="00D35622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  <w:lang w:val="id-ID"/>
        </w:rPr>
      </w:pPr>
      <w:r w:rsidRPr="009543A7">
        <w:rPr>
          <w:rFonts w:ascii="Bookman Old Style" w:hAnsi="Bookman Old Style" w:cs="Tahoma"/>
          <w:sz w:val="24"/>
          <w:szCs w:val="24"/>
          <w:lang w:val="id-ID"/>
        </w:rPr>
        <w:t>b</w:t>
      </w:r>
      <w:r w:rsidR="00732FE2" w:rsidRPr="009543A7">
        <w:rPr>
          <w:rFonts w:ascii="Bookman Old Style" w:hAnsi="Bookman Old Style" w:cs="Tahoma"/>
          <w:sz w:val="24"/>
          <w:szCs w:val="24"/>
          <w:lang w:val="id-ID"/>
        </w:rPr>
        <w:t>.</w:t>
      </w:r>
      <w:r w:rsidR="00732FE2" w:rsidRPr="009543A7">
        <w:rPr>
          <w:rFonts w:ascii="Bookman Old Style" w:hAnsi="Bookman Old Style" w:cs="Tahoma"/>
          <w:sz w:val="24"/>
          <w:szCs w:val="24"/>
          <w:lang w:val="id-ID"/>
        </w:rPr>
        <w:tab/>
      </w:r>
      <w:r w:rsidR="005E430D" w:rsidRPr="002417FE">
        <w:rPr>
          <w:rFonts w:ascii="Bookman Old Style" w:hAnsi="Bookman Old Style" w:cs="Tahoma"/>
          <w:bCs/>
          <w:sz w:val="24"/>
          <w:szCs w:val="24"/>
          <w:lang w:val="id-ID"/>
        </w:rPr>
        <w:t>bahwa</w:t>
      </w:r>
      <w:r w:rsidR="00CB3842" w:rsidRPr="002417FE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="00CB3842" w:rsidRPr="009543A7">
        <w:rPr>
          <w:rFonts w:ascii="Bookman Old Style" w:hAnsi="Bookman Old Style" w:cs="Tahoma"/>
          <w:sz w:val="24"/>
          <w:szCs w:val="24"/>
          <w:lang w:val="id-ID"/>
        </w:rPr>
        <w:t xml:space="preserve">(nama jabatan pelaku usaha) </w:t>
      </w:r>
      <w:r w:rsidR="00E754DB" w:rsidRPr="002417FE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melalui surat Nomor: </w:t>
      </w:r>
      <w:r w:rsidR="009543A7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php19</w:t>
      </w:r>
      <w:r w:rsidR="00CB3842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……</w:t>
      </w:r>
      <w:r w:rsidR="00117A71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,</w:t>
      </w:r>
      <w:r w:rsidR="00E754DB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Tanggal</w:t>
      </w:r>
      <w:r w:rsidR="00E754DB" w:rsidRPr="002417FE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</w:t>
      </w:r>
      <w:r w:rsidR="009543A7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php20</w:t>
      </w:r>
      <w:r w:rsidR="00CB3842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…….</w:t>
      </w:r>
      <w:r w:rsidR="00117A71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, perihal </w:t>
      </w:r>
      <w:r w:rsidR="009543A7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php21</w:t>
      </w:r>
      <w:r w:rsidR="00CB3842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……</w:t>
      </w:r>
      <w:r w:rsidR="00117A71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, </w:t>
      </w:r>
      <w:r w:rsidR="00E754DB" w:rsidRPr="002417FE">
        <w:rPr>
          <w:rFonts w:ascii="Bookman Old Style" w:hAnsi="Bookman Old Style" w:cs="Tahoma"/>
          <w:color w:val="000000"/>
          <w:sz w:val="24"/>
          <w:szCs w:val="24"/>
          <w:lang w:val="id-ID"/>
        </w:rPr>
        <w:t>mengajukan</w:t>
      </w:r>
      <w:r w:rsidR="00CB3842" w:rsidRPr="002417FE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</w:t>
      </w:r>
      <w:r w:rsidR="00DA694C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permohonan perubahan </w:t>
      </w:r>
      <w:r w:rsidR="00DA694C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lastRenderedPageBreak/>
        <w:t>persetujuan lingkungan</w:t>
      </w:r>
      <w:r w:rsidR="00E754DB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kepada Menteri Lingkungan Hidup dan Kehutanan</w:t>
      </w:r>
      <w:r w:rsidR="00CB3842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/Gubernur</w:t>
      </w:r>
      <w:r w:rsidR="009543A7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php22</w:t>
      </w:r>
      <w:r w:rsidR="00CB3842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…./Bupati</w:t>
      </w:r>
      <w:r w:rsidR="009543A7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php23</w:t>
      </w:r>
      <w:r w:rsidR="00CB3842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…./Wali</w:t>
      </w:r>
      <w:r w:rsidR="003945E5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K</w:t>
      </w:r>
      <w:r w:rsidR="00CB3842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ota</w:t>
      </w:r>
      <w:r w:rsidR="009543A7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 xml:space="preserve"> php24</w:t>
      </w:r>
      <w:r w:rsidR="00CB3842" w:rsidRPr="009543A7">
        <w:rPr>
          <w:rFonts w:ascii="Bookman Old Style" w:hAnsi="Bookman Old Style" w:cs="Tahoma"/>
          <w:color w:val="000000"/>
          <w:sz w:val="24"/>
          <w:szCs w:val="24"/>
          <w:lang w:val="id-ID"/>
        </w:rPr>
        <w:t>…..</w:t>
      </w:r>
      <w:r w:rsidR="005E430D" w:rsidRPr="009543A7">
        <w:rPr>
          <w:rFonts w:ascii="Bookman Old Style" w:hAnsi="Bookman Old Style"/>
          <w:bCs/>
          <w:color w:val="000000"/>
          <w:sz w:val="24"/>
          <w:szCs w:val="24"/>
          <w:lang w:val="id-ID"/>
        </w:rPr>
        <w:t>;</w:t>
      </w:r>
    </w:p>
    <w:p w14:paraId="25B1B49F" w14:textId="77777777" w:rsidR="0069181D" w:rsidRDefault="00017795" w:rsidP="00017795">
      <w:pPr>
        <w:pStyle w:val="BodyTextIndent"/>
        <w:widowControl/>
        <w:tabs>
          <w:tab w:val="left" w:pos="1800"/>
          <w:tab w:val="left" w:pos="2410"/>
        </w:tabs>
        <w:autoSpaceDE/>
        <w:autoSpaceDN/>
        <w:adjustRightInd/>
        <w:spacing w:after="0"/>
        <w:ind w:left="3261" w:right="16" w:hanging="426"/>
        <w:jc w:val="both"/>
        <w:rPr>
          <w:rFonts w:ascii="Bookman Old Style" w:hAnsi="Bookman Old Style" w:cs="Tahoma"/>
          <w:bCs/>
          <w:lang w:val="en-US"/>
        </w:rPr>
      </w:pPr>
      <w:proofErr w:type="gramStart"/>
      <w:r>
        <w:rPr>
          <w:rFonts w:ascii="Bookman Old Style" w:hAnsi="Bookman Old Style" w:cs="Tahoma"/>
          <w:lang w:val="en-ID"/>
        </w:rPr>
        <w:t>c</w:t>
      </w:r>
      <w:proofErr w:type="gramEnd"/>
      <w:r w:rsidR="005E430D" w:rsidRPr="002417FE">
        <w:rPr>
          <w:rFonts w:ascii="Bookman Old Style" w:hAnsi="Bookman Old Style" w:cs="Tahoma"/>
        </w:rPr>
        <w:t xml:space="preserve">. </w:t>
      </w:r>
      <w:r w:rsidR="00414F1E" w:rsidRPr="002417FE">
        <w:rPr>
          <w:rFonts w:ascii="Bookman Old Style" w:hAnsi="Bookman Old Style" w:cs="Tahoma"/>
          <w:lang w:val="en-ID"/>
        </w:rPr>
        <w:tab/>
      </w:r>
      <w:r w:rsidR="00414F1E" w:rsidRPr="002417FE">
        <w:rPr>
          <w:rFonts w:ascii="Bookman Old Style" w:hAnsi="Bookman Old Style" w:cs="Tahoma"/>
          <w:bCs/>
          <w:lang w:val="es-ES"/>
        </w:rPr>
        <w:t>b</w:t>
      </w:r>
      <w:r w:rsidR="00414F1E" w:rsidRPr="002417FE">
        <w:rPr>
          <w:rFonts w:ascii="Bookman Old Style" w:hAnsi="Bookman Old Style" w:cs="Tahoma"/>
          <w:bCs/>
          <w:lang w:val="id-ID"/>
        </w:rPr>
        <w:t xml:space="preserve">ahwa terhadap permohonan sebagaimana dimaksud </w:t>
      </w:r>
      <w:proofErr w:type="spellStart"/>
      <w:r w:rsidR="00414F1E" w:rsidRPr="002417FE">
        <w:rPr>
          <w:rFonts w:ascii="Bookman Old Style" w:hAnsi="Bookman Old Style" w:cs="Tahoma"/>
          <w:bCs/>
          <w:lang w:val="en-AU"/>
        </w:rPr>
        <w:t>dalam</w:t>
      </w:r>
      <w:proofErr w:type="spellEnd"/>
      <w:r w:rsidR="00414F1E" w:rsidRPr="002417FE">
        <w:rPr>
          <w:rFonts w:ascii="Bookman Old Style" w:hAnsi="Bookman Old Style" w:cs="Tahoma"/>
          <w:bCs/>
          <w:lang w:val="id-ID"/>
        </w:rPr>
        <w:t xml:space="preserve"> huruf </w:t>
      </w:r>
      <w:r>
        <w:rPr>
          <w:rFonts w:ascii="Bookman Old Style" w:hAnsi="Bookman Old Style" w:cs="Tahoma"/>
          <w:bCs/>
          <w:lang w:val="es-ES"/>
        </w:rPr>
        <w:t>b</w:t>
      </w:r>
      <w:r>
        <w:rPr>
          <w:rFonts w:ascii="Bookman Old Style" w:hAnsi="Bookman Old Style" w:cs="Tahoma"/>
          <w:bCs/>
          <w:lang w:val="id-ID"/>
        </w:rPr>
        <w:t xml:space="preserve">,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penanggung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jawab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usaha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dan</w:t>
      </w:r>
      <w:proofErr w:type="spellEnd"/>
      <w:r w:rsidR="0069181D">
        <w:rPr>
          <w:rFonts w:ascii="Bookman Old Style" w:hAnsi="Bookman Old Style" w:cs="Tahoma"/>
          <w:bCs/>
          <w:lang w:val="en-US"/>
        </w:rPr>
        <w:t>/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atau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kegiatan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telah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memiliki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persetujuan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lingkungan</w:t>
      </w:r>
      <w:proofErr w:type="spellEnd"/>
      <w:r w:rsidR="0069181D">
        <w:rPr>
          <w:rFonts w:ascii="Bookman Old Style" w:hAnsi="Bookman Old Style" w:cs="Tahoma"/>
          <w:bCs/>
          <w:lang w:val="en-US"/>
        </w:rPr>
        <w:t xml:space="preserve"> </w:t>
      </w:r>
      <w:proofErr w:type="spellStart"/>
      <w:r w:rsidR="0069181D">
        <w:rPr>
          <w:rFonts w:ascii="Bookman Old Style" w:hAnsi="Bookman Old Style" w:cs="Tahoma"/>
          <w:bCs/>
          <w:lang w:val="en-US"/>
        </w:rPr>
        <w:t>berdasarkan</w:t>
      </w:r>
      <w:proofErr w:type="spellEnd"/>
      <w:r w:rsidR="0069181D">
        <w:rPr>
          <w:rFonts w:ascii="Bookman Old Style" w:hAnsi="Bookman Old Style" w:cs="Tahoma"/>
          <w:bCs/>
          <w:lang w:val="en-US"/>
        </w:rPr>
        <w:t>:</w:t>
      </w:r>
    </w:p>
    <w:p w14:paraId="5EAF6494" w14:textId="01AF5C17" w:rsidR="00414F1E" w:rsidRPr="002417FE" w:rsidRDefault="0069181D" w:rsidP="0069181D">
      <w:pPr>
        <w:pStyle w:val="BodyTextIndent"/>
        <w:widowControl/>
        <w:numPr>
          <w:ilvl w:val="0"/>
          <w:numId w:val="378"/>
        </w:numPr>
        <w:tabs>
          <w:tab w:val="left" w:pos="1800"/>
          <w:tab w:val="left" w:pos="2410"/>
        </w:tabs>
        <w:autoSpaceDE/>
        <w:autoSpaceDN/>
        <w:adjustRightInd/>
        <w:spacing w:after="0"/>
        <w:ind w:right="16"/>
        <w:jc w:val="both"/>
        <w:rPr>
          <w:rFonts w:ascii="Bookman Old Style" w:hAnsi="Bookman Old Style" w:cs="Tahoma"/>
          <w:lang w:val="id-ID"/>
        </w:rPr>
      </w:pPr>
      <w:proofErr w:type="spellStart"/>
      <w:r w:rsidRPr="0069181D">
        <w:rPr>
          <w:rFonts w:ascii="Bookman Old Style" w:hAnsi="Bookman Old Style" w:cs="Tahoma"/>
          <w:highlight w:val="yellow"/>
          <w:lang w:val="en-US"/>
        </w:rPr>
        <w:t>Sebutkan</w:t>
      </w:r>
      <w:proofErr w:type="spellEnd"/>
      <w:r w:rsidRPr="0069181D">
        <w:rPr>
          <w:rFonts w:ascii="Bookman Old Style" w:hAnsi="Bookman Old Style" w:cs="Tahoma"/>
          <w:highlight w:val="yellow"/>
          <w:lang w:val="en-US"/>
        </w:rPr>
        <w:t xml:space="preserve"> IL, </w:t>
      </w:r>
      <w:proofErr w:type="spellStart"/>
      <w:r w:rsidRPr="0069181D">
        <w:rPr>
          <w:rFonts w:ascii="Bookman Old Style" w:hAnsi="Bookman Old Style" w:cs="Tahoma"/>
          <w:highlight w:val="yellow"/>
          <w:lang w:val="en-US"/>
        </w:rPr>
        <w:t>Persetujuan</w:t>
      </w:r>
      <w:proofErr w:type="spellEnd"/>
      <w:r w:rsidRPr="0069181D">
        <w:rPr>
          <w:rFonts w:ascii="Bookman Old Style" w:hAnsi="Bookman Old Style" w:cs="Tahoma"/>
          <w:highlight w:val="yellow"/>
          <w:lang w:val="en-US"/>
        </w:rPr>
        <w:t xml:space="preserve"> UKL-UPL, SKKL, </w:t>
      </w:r>
      <w:proofErr w:type="spellStart"/>
      <w:r w:rsidRPr="0069181D">
        <w:rPr>
          <w:rFonts w:ascii="Bookman Old Style" w:hAnsi="Bookman Old Style" w:cs="Tahoma"/>
          <w:highlight w:val="yellow"/>
          <w:lang w:val="en-US"/>
        </w:rPr>
        <w:t>Persetujuan</w:t>
      </w:r>
      <w:proofErr w:type="spellEnd"/>
      <w:r w:rsidRPr="0069181D">
        <w:rPr>
          <w:rFonts w:ascii="Bookman Old Style" w:hAnsi="Bookman Old Style" w:cs="Tahoma"/>
          <w:highlight w:val="yellow"/>
          <w:lang w:val="en-US"/>
        </w:rPr>
        <w:t xml:space="preserve"> DELH, </w:t>
      </w:r>
      <w:proofErr w:type="spellStart"/>
      <w:r w:rsidRPr="0069181D">
        <w:rPr>
          <w:rFonts w:ascii="Bookman Old Style" w:hAnsi="Bookman Old Style" w:cs="Tahoma"/>
          <w:highlight w:val="yellow"/>
          <w:lang w:val="en-US"/>
        </w:rPr>
        <w:t>Persetujuan</w:t>
      </w:r>
      <w:proofErr w:type="spellEnd"/>
      <w:r w:rsidRPr="0069181D">
        <w:rPr>
          <w:rFonts w:ascii="Bookman Old Style" w:hAnsi="Bookman Old Style" w:cs="Tahoma"/>
          <w:highlight w:val="yellow"/>
          <w:lang w:val="en-US"/>
        </w:rPr>
        <w:t xml:space="preserve"> DPLH yang </w:t>
      </w:r>
      <w:proofErr w:type="spellStart"/>
      <w:r w:rsidRPr="0069181D">
        <w:rPr>
          <w:rFonts w:ascii="Bookman Old Style" w:hAnsi="Bookman Old Style" w:cs="Tahoma"/>
          <w:highlight w:val="yellow"/>
          <w:lang w:val="en-US"/>
        </w:rPr>
        <w:t>telah</w:t>
      </w:r>
      <w:proofErr w:type="spellEnd"/>
      <w:r w:rsidRPr="0069181D">
        <w:rPr>
          <w:rFonts w:ascii="Bookman Old Style" w:hAnsi="Bookman Old Style" w:cs="Tahoma"/>
          <w:highlight w:val="yellow"/>
          <w:lang w:val="en-US"/>
        </w:rPr>
        <w:t xml:space="preserve"> </w:t>
      </w:r>
      <w:proofErr w:type="spellStart"/>
      <w:r w:rsidRPr="0069181D">
        <w:rPr>
          <w:rFonts w:ascii="Bookman Old Style" w:hAnsi="Bookman Old Style" w:cs="Tahoma"/>
          <w:highlight w:val="yellow"/>
          <w:lang w:val="en-US"/>
        </w:rPr>
        <w:t>dimiliki</w:t>
      </w:r>
      <w:proofErr w:type="spellEnd"/>
    </w:p>
    <w:p w14:paraId="09B276CF" w14:textId="6A68E162" w:rsidR="00732FE2" w:rsidRPr="002417FE" w:rsidRDefault="00017795" w:rsidP="00D35622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  <w:proofErr w:type="gramStart"/>
      <w:r>
        <w:rPr>
          <w:rFonts w:ascii="Bookman Old Style" w:hAnsi="Bookman Old Style" w:cs="Tahoma"/>
          <w:sz w:val="24"/>
          <w:szCs w:val="24"/>
        </w:rPr>
        <w:t>d</w:t>
      </w:r>
      <w:proofErr w:type="gramEnd"/>
      <w:r w:rsidR="007F68C9" w:rsidRPr="002417FE">
        <w:rPr>
          <w:rFonts w:ascii="Bookman Old Style" w:hAnsi="Bookman Old Style" w:cs="Tahoma"/>
          <w:sz w:val="24"/>
          <w:szCs w:val="24"/>
        </w:rPr>
        <w:t xml:space="preserve">. </w:t>
      </w:r>
      <w:r w:rsidR="008734E8" w:rsidRPr="002417FE">
        <w:rPr>
          <w:rFonts w:ascii="Bookman Old Style" w:hAnsi="Bookman Old Style" w:cs="Tahoma"/>
          <w:sz w:val="24"/>
          <w:szCs w:val="24"/>
          <w:lang w:val="id-ID"/>
        </w:rPr>
        <w:t>berdasarkan pertimbangan sebag</w:t>
      </w:r>
      <w:r w:rsidR="00414F1E" w:rsidRPr="002417FE">
        <w:rPr>
          <w:rFonts w:ascii="Bookman Old Style" w:hAnsi="Bookman Old Style" w:cs="Tahoma"/>
          <w:sz w:val="24"/>
          <w:szCs w:val="24"/>
          <w:lang w:val="id-ID"/>
        </w:rPr>
        <w:t>aimana dimaksud dalam huruf a</w:t>
      </w:r>
      <w:r w:rsidR="00414F1E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414F1E" w:rsidRPr="002417FE">
        <w:rPr>
          <w:rFonts w:ascii="Bookman Old Style" w:hAnsi="Bookman Old Style" w:cs="Tahoma"/>
          <w:sz w:val="24"/>
          <w:szCs w:val="24"/>
          <w:lang w:val="en-ID"/>
        </w:rPr>
        <w:t>sampa</w:t>
      </w:r>
      <w:r>
        <w:rPr>
          <w:rFonts w:ascii="Bookman Old Style" w:hAnsi="Bookman Old Style" w:cs="Tahoma"/>
          <w:sz w:val="24"/>
          <w:szCs w:val="24"/>
          <w:lang w:val="en-ID"/>
        </w:rPr>
        <w:t>i</w:t>
      </w:r>
      <w:proofErr w:type="spellEnd"/>
      <w:r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  <w:lang w:val="en-ID"/>
        </w:rPr>
        <w:t>dengan</w:t>
      </w:r>
      <w:proofErr w:type="spellEnd"/>
      <w:r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  <w:lang w:val="en-ID"/>
        </w:rPr>
        <w:t>huruf</w:t>
      </w:r>
      <w:proofErr w:type="spellEnd"/>
      <w:r>
        <w:rPr>
          <w:rFonts w:ascii="Bookman Old Style" w:hAnsi="Bookman Old Style" w:cs="Tahoma"/>
          <w:sz w:val="24"/>
          <w:szCs w:val="24"/>
          <w:lang w:val="en-ID"/>
        </w:rPr>
        <w:t xml:space="preserve"> c</w:t>
      </w:r>
      <w:r w:rsidR="008734E8" w:rsidRPr="002417FE">
        <w:rPr>
          <w:rFonts w:ascii="Bookman Old Style" w:hAnsi="Bookman Old Style" w:cs="Tahoma"/>
          <w:sz w:val="24"/>
          <w:szCs w:val="24"/>
          <w:lang w:val="id-ID"/>
        </w:rPr>
        <w:t>, perlu menetapkan Keputusan Menteri Lingkungan Hidup dan Kehutanan Republik Indonesia</w:t>
      </w:r>
      <w:r w:rsidR="00A35E9D">
        <w:rPr>
          <w:rFonts w:ascii="Bookman Old Style" w:hAnsi="Bookman Old Style" w:cs="Tahoma"/>
          <w:sz w:val="24"/>
          <w:szCs w:val="24"/>
        </w:rPr>
        <w:t xml:space="preserve"> </w:t>
      </w:r>
      <w:r w:rsidR="008734E8" w:rsidRPr="002417FE">
        <w:rPr>
          <w:rFonts w:ascii="Bookman Old Style" w:hAnsi="Bookman Old Style" w:cs="Tahoma"/>
          <w:sz w:val="24"/>
          <w:szCs w:val="24"/>
          <w:lang w:val="id-ID"/>
        </w:rPr>
        <w:t xml:space="preserve">tentang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Kelayakan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5E430D" w:rsidRPr="002417F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="008734E8" w:rsidRPr="002417FE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="009E689B" w:rsidRPr="002417FE">
        <w:rPr>
          <w:rFonts w:ascii="Bookman Old Style" w:hAnsi="Bookman Old Style" w:cs="Tahoma"/>
          <w:sz w:val="24"/>
          <w:szCs w:val="24"/>
        </w:rPr>
        <w:t>Usaha</w:t>
      </w:r>
      <w:r w:rsidR="009C2BE8">
        <w:rPr>
          <w:rFonts w:ascii="Bookman Old Style" w:hAnsi="Bookman Old Style" w:cs="Tahoma"/>
          <w:sz w:val="24"/>
          <w:szCs w:val="24"/>
        </w:rPr>
        <w:t xml:space="preserve"> php1</w:t>
      </w:r>
      <w:r w:rsidR="009E689B" w:rsidRPr="002417FE">
        <w:rPr>
          <w:rFonts w:ascii="Bookman Old Style" w:hAnsi="Bookman Old Style" w:cs="Tahoma"/>
          <w:sz w:val="24"/>
          <w:szCs w:val="24"/>
        </w:rPr>
        <w:t>….</w:t>
      </w:r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di </w:t>
      </w:r>
      <w:proofErr w:type="spellStart"/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Kabupaten</w:t>
      </w:r>
      <w:proofErr w:type="spellEnd"/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/Kota</w:t>
      </w:r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</w:t>
      </w:r>
      <w:r w:rsidR="009C2BE8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php2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……</w:t>
      </w:r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, </w:t>
      </w:r>
      <w:proofErr w:type="spellStart"/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Provinsi</w:t>
      </w:r>
      <w:proofErr w:type="spellEnd"/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</w:t>
      </w:r>
      <w:r w:rsidR="009C2BE8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php3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….</w:t>
      </w:r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oleh</w:t>
      </w:r>
      <w:proofErr w:type="spellEnd"/>
      <w:r w:rsidR="00E23F4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</w:t>
      </w:r>
      <w:r w:rsidR="009C2BE8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php4</w:t>
      </w:r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……..</w:t>
      </w:r>
      <w:r w:rsidR="00E754DB"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>;</w:t>
      </w:r>
      <w:r w:rsidR="007155C1" w:rsidRPr="002417FE" w:rsidDel="00F703FC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</w:p>
    <w:p w14:paraId="5DFD0EE2" w14:textId="549B508E" w:rsidR="00FA2713" w:rsidRPr="002417FE" w:rsidRDefault="00732FE2" w:rsidP="00D507ED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ab/>
      </w:r>
      <w:r w:rsidRPr="002417FE">
        <w:rPr>
          <w:rFonts w:ascii="Bookman Old Style" w:hAnsi="Bookman Old Style" w:cs="Tahoma"/>
          <w:sz w:val="24"/>
          <w:szCs w:val="24"/>
        </w:rPr>
        <w:tab/>
      </w:r>
      <w:r w:rsidR="00FA2713" w:rsidRPr="002417FE">
        <w:rPr>
          <w:rFonts w:ascii="Bookman Old Style" w:hAnsi="Bookman Old Style" w:cs="Tahoma"/>
          <w:sz w:val="24"/>
          <w:szCs w:val="24"/>
        </w:rPr>
        <w:tab/>
      </w:r>
      <w:r w:rsidR="00FA2713" w:rsidRPr="002417FE">
        <w:rPr>
          <w:rFonts w:ascii="Bookman Old Style" w:hAnsi="Bookman Old Style" w:cs="Tahoma"/>
          <w:sz w:val="24"/>
          <w:szCs w:val="24"/>
        </w:rPr>
        <w:tab/>
      </w:r>
    </w:p>
    <w:p w14:paraId="5435A6B2" w14:textId="0F21D4F8" w:rsidR="00E23F4E" w:rsidRPr="00E23F4E" w:rsidRDefault="00625F01" w:rsidP="00E23F4E">
      <w:pPr>
        <w:tabs>
          <w:tab w:val="left" w:pos="2520"/>
          <w:tab w:val="left" w:pos="2880"/>
          <w:tab w:val="left" w:pos="3240"/>
        </w:tabs>
        <w:spacing w:after="0" w:line="240" w:lineRule="auto"/>
        <w:ind w:left="3240" w:hanging="3240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2417FE">
        <w:rPr>
          <w:rFonts w:ascii="Bookman Old Style" w:hAnsi="Bookman Old Style" w:cs="Tahoma"/>
          <w:sz w:val="24"/>
          <w:szCs w:val="24"/>
        </w:rPr>
        <w:t>Mengingat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  <w:t>1.</w:t>
      </w:r>
      <w:r w:rsidRPr="002417FE">
        <w:rPr>
          <w:rFonts w:ascii="Bookman Old Style" w:hAnsi="Bookman Old Style" w:cs="Tahoma"/>
          <w:sz w:val="24"/>
          <w:szCs w:val="24"/>
        </w:rPr>
        <w:tab/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Undang-Undang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32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2009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Perlindungan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Pengelolaan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sebagaimana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telah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diubah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dengan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Undang-Undang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11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2020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Cipta</w:t>
      </w:r>
      <w:proofErr w:type="spellEnd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E23F4E" w:rsidRPr="00E23F4E">
        <w:rPr>
          <w:rFonts w:ascii="Bookman Old Style" w:hAnsi="Bookman Old Style" w:cs="Tahoma"/>
          <w:sz w:val="24"/>
          <w:szCs w:val="24"/>
          <w:lang w:val="en-ID"/>
        </w:rPr>
        <w:t>Kerja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>;</w:t>
      </w:r>
    </w:p>
    <w:p w14:paraId="2948DA59" w14:textId="77777777" w:rsidR="00E23F4E" w:rsidRPr="00E23F4E" w:rsidRDefault="00E23F4E" w:rsidP="00E23F4E">
      <w:pPr>
        <w:numPr>
          <w:ilvl w:val="0"/>
          <w:numId w:val="41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Pemerintah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5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2021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Penyelenggaraan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Perizinan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Berusaha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Berbasis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Resiko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>;</w:t>
      </w:r>
    </w:p>
    <w:p w14:paraId="6AED6072" w14:textId="77777777" w:rsidR="00E23F4E" w:rsidRPr="00E23F4E" w:rsidRDefault="00E23F4E" w:rsidP="00E23F4E">
      <w:pPr>
        <w:numPr>
          <w:ilvl w:val="0"/>
          <w:numId w:val="41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Pemerintah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22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2021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Penyelenggaraan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Perlindungan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Pengelolaan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>;</w:t>
      </w:r>
    </w:p>
    <w:p w14:paraId="2F99E6A2" w14:textId="77777777" w:rsidR="00E23F4E" w:rsidRPr="00E23F4E" w:rsidRDefault="00E23F4E" w:rsidP="00E23F4E">
      <w:pPr>
        <w:numPr>
          <w:ilvl w:val="0"/>
          <w:numId w:val="41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Presiden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68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2019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Organisasi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Kementerian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Negara,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sebagaimana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telah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diubah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dengan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Presiden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32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2021;</w:t>
      </w:r>
    </w:p>
    <w:p w14:paraId="3E319A03" w14:textId="77777777" w:rsidR="00E23F4E" w:rsidRPr="00E23F4E" w:rsidRDefault="00E23F4E" w:rsidP="00E23F4E">
      <w:pPr>
        <w:numPr>
          <w:ilvl w:val="0"/>
          <w:numId w:val="41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Presiden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92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2020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Kementerian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Kehutanan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>;</w:t>
      </w:r>
    </w:p>
    <w:p w14:paraId="0FEE31AB" w14:textId="77777777" w:rsidR="00E23F4E" w:rsidRPr="00E23F4E" w:rsidRDefault="00E23F4E" w:rsidP="00E23F4E">
      <w:pPr>
        <w:numPr>
          <w:ilvl w:val="0"/>
          <w:numId w:val="41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Menteri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Kehutanan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4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2021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Daftar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usaha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>/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atau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kegiatan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yang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Wajib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Memiliki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Analisis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Mengenai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Dampak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,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Upaya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Pengelolaan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Upaya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Pemantauan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atau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Surat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Pernyataan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Kesanggupan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Pengelolaan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Pemantauan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>;</w:t>
      </w:r>
    </w:p>
    <w:p w14:paraId="3ECFDA3A" w14:textId="40298FD4" w:rsidR="00B07B5A" w:rsidRDefault="00B07B5A" w:rsidP="00E23F4E">
      <w:pPr>
        <w:numPr>
          <w:ilvl w:val="0"/>
          <w:numId w:val="41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proofErr w:type="spellStart"/>
      <w:r w:rsidRPr="00B07B5A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B07B5A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B07B5A">
        <w:rPr>
          <w:rFonts w:ascii="Bookman Old Style" w:hAnsi="Bookman Old Style" w:cs="Tahoma"/>
          <w:sz w:val="24"/>
          <w:szCs w:val="24"/>
          <w:lang w:val="en-ID"/>
        </w:rPr>
        <w:t>Menteri</w:t>
      </w:r>
      <w:proofErr w:type="spellEnd"/>
      <w:r w:rsidRPr="00B07B5A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B07B5A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B07B5A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B07B5A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B07B5A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B07B5A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B07B5A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B07B5A">
        <w:rPr>
          <w:rFonts w:ascii="Bookman Old Style" w:hAnsi="Bookman Old Style" w:cs="Tahoma"/>
          <w:sz w:val="24"/>
          <w:szCs w:val="24"/>
          <w:lang w:val="en-ID"/>
        </w:rPr>
        <w:t>Kehutanan</w:t>
      </w:r>
      <w:proofErr w:type="spellEnd"/>
      <w:r w:rsidRPr="00B07B5A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B07B5A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B07B5A">
        <w:rPr>
          <w:rFonts w:ascii="Bookman Old Style" w:hAnsi="Bookman Old Style" w:cs="Tahoma"/>
          <w:sz w:val="24"/>
          <w:szCs w:val="24"/>
          <w:lang w:val="en-ID"/>
        </w:rPr>
        <w:t xml:space="preserve"> 6 </w:t>
      </w:r>
      <w:proofErr w:type="spellStart"/>
      <w:r w:rsidRPr="00B07B5A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B07B5A">
        <w:rPr>
          <w:rFonts w:ascii="Bookman Old Style" w:hAnsi="Bookman Old Style" w:cs="Tahoma"/>
          <w:sz w:val="24"/>
          <w:szCs w:val="24"/>
          <w:lang w:val="en-ID"/>
        </w:rPr>
        <w:t xml:space="preserve"> 2021</w:t>
      </w:r>
    </w:p>
    <w:p w14:paraId="3FF43906" w14:textId="337F89A2" w:rsidR="00E23F4E" w:rsidRPr="00E23F4E" w:rsidRDefault="00E23F4E" w:rsidP="00E23F4E">
      <w:pPr>
        <w:numPr>
          <w:ilvl w:val="0"/>
          <w:numId w:val="41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  <w:lang w:val="en-ID"/>
        </w:rPr>
      </w:pP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Menteri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Kehutanan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5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2021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Tata Cara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Penerbitan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Persetujuan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Teknis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Surat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Kelayakan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Operasional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Bidang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Pengendalian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Pencemaran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>;</w:t>
      </w:r>
    </w:p>
    <w:p w14:paraId="3F939914" w14:textId="173C7519" w:rsidR="009561E7" w:rsidRPr="002417FE" w:rsidRDefault="00E23F4E" w:rsidP="00E23F4E">
      <w:pPr>
        <w:numPr>
          <w:ilvl w:val="0"/>
          <w:numId w:val="41"/>
        </w:numPr>
        <w:tabs>
          <w:tab w:val="left" w:pos="3261"/>
        </w:tabs>
        <w:spacing w:after="0" w:line="240" w:lineRule="auto"/>
        <w:ind w:left="3261" w:hanging="426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Peraturan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Menteri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Kehutanan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Nomor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15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Tahun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2021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tentang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Organisasi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Tata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Kerja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Kementerian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Pr="00E23F4E">
        <w:rPr>
          <w:rFonts w:ascii="Bookman Old Style" w:hAnsi="Bookman Old Style" w:cs="Tahoma"/>
          <w:sz w:val="24"/>
          <w:szCs w:val="24"/>
          <w:lang w:val="en-ID"/>
        </w:rPr>
        <w:t>Kehutanan</w:t>
      </w:r>
      <w:proofErr w:type="spellEnd"/>
      <w:r w:rsidRPr="00E23F4E">
        <w:rPr>
          <w:rFonts w:ascii="Bookman Old Style" w:hAnsi="Bookman Old Style" w:cs="Tahoma"/>
          <w:sz w:val="24"/>
          <w:szCs w:val="24"/>
          <w:lang w:val="en-ID"/>
        </w:rPr>
        <w:t>.</w:t>
      </w:r>
    </w:p>
    <w:p w14:paraId="1C646B69" w14:textId="77777777" w:rsidR="00693C18" w:rsidRPr="002417FE" w:rsidRDefault="00693C18" w:rsidP="00693C18">
      <w:pPr>
        <w:tabs>
          <w:tab w:val="left" w:pos="2520"/>
          <w:tab w:val="left" w:pos="3261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67AE32D3" w14:textId="09A8ECA0" w:rsidR="005318BE" w:rsidRPr="00DA694C" w:rsidRDefault="00693C18" w:rsidP="00B07B5A">
      <w:pPr>
        <w:pStyle w:val="BodyTextIndent"/>
        <w:tabs>
          <w:tab w:val="left" w:pos="1440"/>
          <w:tab w:val="left" w:pos="2127"/>
          <w:tab w:val="left" w:pos="2340"/>
          <w:tab w:val="left" w:pos="2790"/>
        </w:tabs>
        <w:spacing w:after="0"/>
        <w:ind w:left="2410" w:right="14" w:hanging="2406"/>
        <w:jc w:val="both"/>
        <w:rPr>
          <w:rFonts w:ascii="Bookman Old Style" w:hAnsi="Bookman Old Style"/>
          <w:bCs/>
          <w:color w:val="FF0000"/>
          <w:lang w:val="en-US"/>
        </w:rPr>
      </w:pPr>
      <w:r w:rsidRPr="002417FE">
        <w:rPr>
          <w:rFonts w:ascii="Bookman Old Style" w:hAnsi="Bookman Old Style" w:cs="Tahoma"/>
          <w:lang w:val="id-ID"/>
        </w:rPr>
        <w:t>Memperhatikan</w:t>
      </w:r>
      <w:r w:rsidRPr="002417FE">
        <w:rPr>
          <w:rFonts w:ascii="Bookman Old Style" w:hAnsi="Bookman Old Style" w:cs="Tahoma"/>
          <w:lang w:val="id-ID"/>
        </w:rPr>
        <w:tab/>
        <w:t>:</w:t>
      </w:r>
      <w:r w:rsidR="00642407" w:rsidRPr="002417FE">
        <w:rPr>
          <w:rFonts w:ascii="Bookman Old Style" w:hAnsi="Bookman Old Style" w:cs="Tahoma"/>
          <w:lang w:val="id-ID"/>
        </w:rPr>
        <w:tab/>
      </w:r>
      <w:r w:rsidR="00DA694C" w:rsidRPr="00DA694C">
        <w:rPr>
          <w:rFonts w:ascii="Bookman Old Style" w:hAnsi="Bookman Old Style" w:cs="Tahoma"/>
          <w:lang w:val="id-ID"/>
        </w:rPr>
        <w:t xml:space="preserve">surat Nomor: </w:t>
      </w:r>
      <w:r w:rsidR="009543A7">
        <w:rPr>
          <w:rFonts w:ascii="Bookman Old Style" w:hAnsi="Bookman Old Style" w:cs="Tahoma"/>
          <w:lang w:val="en-US"/>
        </w:rPr>
        <w:t>php19</w:t>
      </w:r>
      <w:r w:rsidR="00DA694C" w:rsidRPr="00DA694C">
        <w:rPr>
          <w:rFonts w:ascii="Bookman Old Style" w:hAnsi="Bookman Old Style" w:cs="Tahoma"/>
          <w:lang w:val="en-US"/>
        </w:rPr>
        <w:t xml:space="preserve">……, </w:t>
      </w:r>
      <w:proofErr w:type="spellStart"/>
      <w:r w:rsidR="00DA694C" w:rsidRPr="00DA694C">
        <w:rPr>
          <w:rFonts w:ascii="Bookman Old Style" w:hAnsi="Bookman Old Style" w:cs="Tahoma"/>
          <w:lang w:val="en-US"/>
        </w:rPr>
        <w:t>Tanggal</w:t>
      </w:r>
      <w:proofErr w:type="spellEnd"/>
      <w:r w:rsidR="00DA694C" w:rsidRPr="00DA694C">
        <w:rPr>
          <w:rFonts w:ascii="Bookman Old Style" w:hAnsi="Bookman Old Style" w:cs="Tahoma"/>
          <w:lang w:val="id-ID"/>
        </w:rPr>
        <w:t xml:space="preserve"> </w:t>
      </w:r>
      <w:r w:rsidR="009543A7">
        <w:rPr>
          <w:rFonts w:ascii="Bookman Old Style" w:hAnsi="Bookman Old Style" w:cs="Tahoma"/>
          <w:lang w:val="en-US"/>
        </w:rPr>
        <w:t>php20</w:t>
      </w:r>
      <w:r w:rsidR="00DA694C" w:rsidRPr="00DA694C">
        <w:rPr>
          <w:rFonts w:ascii="Bookman Old Style" w:hAnsi="Bookman Old Style" w:cs="Tahoma"/>
          <w:lang w:val="en-ID"/>
        </w:rPr>
        <w:t xml:space="preserve">……., </w:t>
      </w:r>
      <w:proofErr w:type="spellStart"/>
      <w:proofErr w:type="gramStart"/>
      <w:r w:rsidR="00DA694C" w:rsidRPr="00DA694C">
        <w:rPr>
          <w:rFonts w:ascii="Bookman Old Style" w:hAnsi="Bookman Old Style" w:cs="Tahoma"/>
          <w:lang w:val="en-ID"/>
        </w:rPr>
        <w:t>perihal</w:t>
      </w:r>
      <w:proofErr w:type="spellEnd"/>
      <w:proofErr w:type="gramEnd"/>
      <w:r w:rsidR="00DA694C" w:rsidRPr="00DA694C">
        <w:rPr>
          <w:rFonts w:ascii="Bookman Old Style" w:hAnsi="Bookman Old Style" w:cs="Tahoma"/>
          <w:lang w:val="en-ID"/>
        </w:rPr>
        <w:t xml:space="preserve"> </w:t>
      </w:r>
      <w:r w:rsidR="009543A7">
        <w:rPr>
          <w:rFonts w:ascii="Bookman Old Style" w:hAnsi="Bookman Old Style" w:cs="Tahoma"/>
          <w:lang w:val="en-ID"/>
        </w:rPr>
        <w:t>php21</w:t>
      </w:r>
      <w:r w:rsidR="00DA694C" w:rsidRPr="00DA694C">
        <w:rPr>
          <w:rFonts w:ascii="Bookman Old Style" w:hAnsi="Bookman Old Style" w:cs="Tahoma"/>
          <w:lang w:val="en-ID"/>
        </w:rPr>
        <w:t xml:space="preserve">……, </w:t>
      </w:r>
      <w:r w:rsidR="00DA694C">
        <w:rPr>
          <w:rFonts w:ascii="Bookman Old Style" w:hAnsi="Bookman Old Style" w:cs="Tahoma"/>
          <w:lang w:val="en-US"/>
        </w:rPr>
        <w:t xml:space="preserve">yang </w:t>
      </w:r>
      <w:proofErr w:type="spellStart"/>
      <w:r w:rsidR="00DA694C">
        <w:rPr>
          <w:rFonts w:ascii="Bookman Old Style" w:hAnsi="Bookman Old Style" w:cs="Tahoma"/>
          <w:lang w:val="en-US"/>
        </w:rPr>
        <w:t>telah</w:t>
      </w:r>
      <w:proofErr w:type="spellEnd"/>
      <w:r w:rsidR="00DA694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DA694C">
        <w:rPr>
          <w:rFonts w:ascii="Bookman Old Style" w:hAnsi="Bookman Old Style" w:cs="Tahoma"/>
          <w:lang w:val="en-US"/>
        </w:rPr>
        <w:t>diterima</w:t>
      </w:r>
      <w:proofErr w:type="spellEnd"/>
      <w:r w:rsidR="00DA694C">
        <w:rPr>
          <w:rFonts w:ascii="Bookman Old Style" w:hAnsi="Bookman Old Style" w:cs="Tahoma"/>
          <w:lang w:val="en-US"/>
        </w:rPr>
        <w:t xml:space="preserve"> PTSP KLHK </w:t>
      </w:r>
      <w:proofErr w:type="spellStart"/>
      <w:r w:rsidR="00DA694C">
        <w:rPr>
          <w:rFonts w:ascii="Bookman Old Style" w:hAnsi="Bookman Old Style" w:cs="Tahoma"/>
          <w:lang w:val="en-US"/>
        </w:rPr>
        <w:t>pada</w:t>
      </w:r>
      <w:proofErr w:type="spellEnd"/>
      <w:r w:rsidR="00DA694C">
        <w:rPr>
          <w:rFonts w:ascii="Bookman Old Style" w:hAnsi="Bookman Old Style" w:cs="Tahoma"/>
          <w:lang w:val="en-US"/>
        </w:rPr>
        <w:t xml:space="preserve"> </w:t>
      </w:r>
      <w:proofErr w:type="spellStart"/>
      <w:r w:rsidR="00DA694C">
        <w:rPr>
          <w:rFonts w:ascii="Bookman Old Style" w:hAnsi="Bookman Old Style" w:cs="Tahoma"/>
          <w:lang w:val="en-US"/>
        </w:rPr>
        <w:t>tanggal</w:t>
      </w:r>
      <w:proofErr w:type="spellEnd"/>
      <w:r w:rsidR="00DA694C">
        <w:rPr>
          <w:rFonts w:ascii="Bookman Old Style" w:hAnsi="Bookman Old Style" w:cs="Tahoma"/>
          <w:lang w:val="en-US"/>
        </w:rPr>
        <w:t>….</w:t>
      </w:r>
    </w:p>
    <w:p w14:paraId="6A2A4F5E" w14:textId="77777777" w:rsidR="00E03BCD" w:rsidRPr="002417FE" w:rsidRDefault="00E03BCD" w:rsidP="00122FFE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</w:p>
    <w:p w14:paraId="256D7AAF" w14:textId="77777777" w:rsidR="00122FFE" w:rsidRPr="002417FE" w:rsidRDefault="00507647" w:rsidP="00507647">
      <w:pPr>
        <w:tabs>
          <w:tab w:val="left" w:pos="2940"/>
        </w:tabs>
        <w:spacing w:after="0" w:line="240" w:lineRule="auto"/>
        <w:jc w:val="center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MEMUTUSKAN:</w:t>
      </w:r>
    </w:p>
    <w:p w14:paraId="74085ED1" w14:textId="77777777" w:rsidR="00507647" w:rsidRPr="002417FE" w:rsidRDefault="00507647" w:rsidP="00507647">
      <w:pPr>
        <w:tabs>
          <w:tab w:val="left" w:pos="294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14:paraId="002A7091" w14:textId="72010EEB" w:rsidR="008E4B4F" w:rsidRPr="002417FE" w:rsidRDefault="00507647" w:rsidP="009E689B">
      <w:pPr>
        <w:tabs>
          <w:tab w:val="left" w:pos="2520"/>
          <w:tab w:val="left" w:pos="294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2417FE">
        <w:rPr>
          <w:rFonts w:ascii="Bookman Old Style" w:hAnsi="Bookman Old Style" w:cs="Tahoma"/>
          <w:sz w:val="24"/>
          <w:szCs w:val="24"/>
        </w:rPr>
        <w:lastRenderedPageBreak/>
        <w:t>Menetapkan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  <w:t xml:space="preserve">KEPUTUSAN </w:t>
      </w:r>
      <w:r w:rsidR="007155C1" w:rsidRPr="002417FE">
        <w:rPr>
          <w:rFonts w:ascii="Bookman Old Style" w:hAnsi="Bookman Old Style" w:cs="Tahoma"/>
          <w:sz w:val="24"/>
          <w:szCs w:val="24"/>
        </w:rPr>
        <w:t xml:space="preserve">MENTERI LINGKUNGAN HIDUP DAN </w:t>
      </w:r>
      <w:r w:rsidR="00117A71" w:rsidRPr="002417FE">
        <w:rPr>
          <w:rFonts w:ascii="Bookman Old Style" w:hAnsi="Bookman Old Style" w:cs="Tahoma"/>
          <w:sz w:val="24"/>
          <w:szCs w:val="24"/>
        </w:rPr>
        <w:t xml:space="preserve">KEHUTANAN REPUBLIK INDONESIA TENTANG </w:t>
      </w:r>
      <w:r w:rsidR="00117A71" w:rsidRPr="002417FE">
        <w:rPr>
          <w:rFonts w:ascii="Bookman Old Style" w:hAnsi="Bookman Old Style" w:cs="Tahoma"/>
          <w:bCs/>
          <w:sz w:val="24"/>
          <w:szCs w:val="24"/>
          <w:lang w:val="id-ID"/>
        </w:rPr>
        <w:t>KELAYAKAN LINGKUNGAN HIDUP</w:t>
      </w:r>
      <w:r w:rsidR="00117A71" w:rsidRPr="002417FE">
        <w:rPr>
          <w:rFonts w:ascii="Bookman Old Style" w:hAnsi="Bookman Old Style" w:cs="Tahoma"/>
          <w:sz w:val="24"/>
          <w:szCs w:val="24"/>
        </w:rPr>
        <w:t xml:space="preserve"> 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</w:rPr>
        <w:t>USAHA</w:t>
      </w:r>
      <w:r w:rsidR="009C2BE8">
        <w:rPr>
          <w:rFonts w:ascii="Bookman Old Style" w:hAnsi="Bookman Old Style" w:cs="Tahoma"/>
          <w:bCs/>
          <w:color w:val="000000"/>
          <w:sz w:val="24"/>
          <w:szCs w:val="24"/>
        </w:rPr>
        <w:t xml:space="preserve"> php1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</w:rPr>
        <w:t>…….</w:t>
      </w:r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DI KABUPATEN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/KOTA</w:t>
      </w:r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</w:t>
      </w:r>
      <w:r w:rsidR="009C2BE8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php2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…………, PROVINSI </w:t>
      </w:r>
      <w:r w:rsidR="009C2BE8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php3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…..</w:t>
      </w:r>
      <w:r w:rsidR="00117A71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 xml:space="preserve"> OLEH </w:t>
      </w:r>
      <w:r w:rsidR="009C2BE8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php4</w:t>
      </w:r>
      <w:r w:rsidR="009E689B" w:rsidRPr="002417FE">
        <w:rPr>
          <w:rFonts w:ascii="Bookman Old Style" w:hAnsi="Bookman Old Style" w:cs="Tahoma"/>
          <w:bCs/>
          <w:color w:val="000000"/>
          <w:sz w:val="24"/>
          <w:szCs w:val="24"/>
          <w:lang w:val="en-ID"/>
        </w:rPr>
        <w:t>……….</w:t>
      </w:r>
      <w:r w:rsidR="00117A71" w:rsidRPr="002417FE">
        <w:rPr>
          <w:rFonts w:ascii="Bookman Old Style" w:hAnsi="Bookman Old Style" w:cs="Tahoma"/>
          <w:color w:val="000000"/>
          <w:sz w:val="24"/>
          <w:szCs w:val="24"/>
          <w:lang w:val="en-ID"/>
        </w:rPr>
        <w:t>.</w:t>
      </w:r>
    </w:p>
    <w:p w14:paraId="15BA3493" w14:textId="57342C59" w:rsidR="00414F1E" w:rsidRPr="002417FE" w:rsidRDefault="00414F1E" w:rsidP="00296B22">
      <w:pPr>
        <w:tabs>
          <w:tab w:val="left" w:pos="2520"/>
          <w:tab w:val="left" w:pos="294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  <w:lang w:val="en-ID"/>
        </w:rPr>
      </w:pPr>
    </w:p>
    <w:p w14:paraId="237F99EF" w14:textId="77777777" w:rsidR="00117A71" w:rsidRPr="002417FE" w:rsidRDefault="00117A71" w:rsidP="00642407">
      <w:pPr>
        <w:tabs>
          <w:tab w:val="left" w:pos="2520"/>
          <w:tab w:val="left" w:pos="294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14:paraId="714137F1" w14:textId="7073D59E" w:rsidR="007371EB" w:rsidRPr="002417FE" w:rsidRDefault="00B77DE8" w:rsidP="007E4D8C">
      <w:pPr>
        <w:tabs>
          <w:tab w:val="left" w:pos="2520"/>
          <w:tab w:val="left" w:pos="294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KE</w:t>
      </w:r>
      <w:r w:rsidR="001729DC">
        <w:rPr>
          <w:rFonts w:ascii="Bookman Old Style" w:hAnsi="Bookman Old Style" w:cs="Tahoma"/>
          <w:sz w:val="24"/>
          <w:szCs w:val="24"/>
        </w:rPr>
        <w:t>SATU</w:t>
      </w:r>
      <w:r w:rsidR="00EB12B5">
        <w:rPr>
          <w:rFonts w:ascii="Bookman Old Style" w:hAnsi="Bookman Old Style" w:cs="Tahoma"/>
          <w:sz w:val="24"/>
          <w:szCs w:val="24"/>
        </w:rPr>
        <w:t xml:space="preserve"> (point6)</w:t>
      </w:r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</w:r>
      <w:r w:rsidR="00F42964" w:rsidRPr="002417FE">
        <w:rPr>
          <w:rFonts w:ascii="Bookman Old Style" w:hAnsi="Bookman Old Style" w:cs="Tahoma"/>
          <w:bCs/>
          <w:sz w:val="24"/>
          <w:szCs w:val="24"/>
          <w:lang w:val="id-ID"/>
        </w:rPr>
        <w:t>Penanggung</w:t>
      </w:r>
      <w:r w:rsidR="00F42964" w:rsidRPr="002417FE">
        <w:rPr>
          <w:rFonts w:ascii="Bookman Old Style" w:hAnsi="Bookman Old Style" w:cs="Tahoma"/>
          <w:bCs/>
          <w:sz w:val="24"/>
          <w:szCs w:val="24"/>
          <w:lang w:val="en-AU"/>
        </w:rPr>
        <w:t xml:space="preserve"> </w:t>
      </w:r>
      <w:r w:rsidR="00F42964" w:rsidRPr="002417FE">
        <w:rPr>
          <w:rFonts w:ascii="Bookman Old Style" w:hAnsi="Bookman Old Style" w:cs="Tahoma"/>
          <w:bCs/>
          <w:sz w:val="24"/>
          <w:szCs w:val="24"/>
          <w:lang w:val="id-ID"/>
        </w:rPr>
        <w:t xml:space="preserve">jawab Usaha dan/atau Kegiatan ini </w:t>
      </w:r>
      <w:proofErr w:type="spellStart"/>
      <w:r w:rsidR="00296B22">
        <w:rPr>
          <w:rFonts w:ascii="Bookman Old Style" w:hAnsi="Bookman Old Style" w:cs="Tahoma"/>
          <w:bCs/>
          <w:sz w:val="24"/>
          <w:szCs w:val="24"/>
        </w:rPr>
        <w:t>berubah</w:t>
      </w:r>
      <w:proofErr w:type="spellEnd"/>
      <w:r w:rsidR="00296B22">
        <w:rPr>
          <w:rFonts w:ascii="Bookman Old Style" w:hAnsi="Bookman Old Style" w:cs="Tahoma"/>
          <w:bCs/>
          <w:sz w:val="24"/>
          <w:szCs w:val="24"/>
        </w:rPr>
        <w:t xml:space="preserve"> </w:t>
      </w:r>
      <w:proofErr w:type="spellStart"/>
      <w:r w:rsidR="00296B22">
        <w:rPr>
          <w:rFonts w:ascii="Bookman Old Style" w:hAnsi="Bookman Old Style" w:cs="Tahoma"/>
          <w:bCs/>
          <w:sz w:val="24"/>
          <w:szCs w:val="24"/>
        </w:rPr>
        <w:t>dari</w:t>
      </w:r>
      <w:proofErr w:type="spellEnd"/>
      <w:r w:rsidR="00F42964" w:rsidRPr="002417FE">
        <w:rPr>
          <w:rFonts w:ascii="Bookman Old Style" w:hAnsi="Bookman Old Style" w:cs="Tahoma"/>
          <w:bCs/>
          <w:sz w:val="24"/>
          <w:szCs w:val="24"/>
          <w:lang w:val="id-ID"/>
        </w:rPr>
        <w:t>:</w:t>
      </w:r>
      <w:r w:rsidR="00122FFE" w:rsidRPr="002417FE">
        <w:rPr>
          <w:rFonts w:ascii="Bookman Old Style" w:hAnsi="Bookman Old Style" w:cs="Tahoma"/>
          <w:sz w:val="24"/>
          <w:szCs w:val="24"/>
        </w:rPr>
        <w:tab/>
      </w:r>
    </w:p>
    <w:tbl>
      <w:tblPr>
        <w:tblW w:w="7650" w:type="dxa"/>
        <w:tblInd w:w="2808" w:type="dxa"/>
        <w:tblLayout w:type="fixed"/>
        <w:tblLook w:val="04A0" w:firstRow="1" w:lastRow="0" w:firstColumn="1" w:lastColumn="0" w:noHBand="0" w:noVBand="1"/>
      </w:tblPr>
      <w:tblGrid>
        <w:gridCol w:w="450"/>
        <w:gridCol w:w="2610"/>
        <w:gridCol w:w="270"/>
        <w:gridCol w:w="4320"/>
      </w:tblGrid>
      <w:tr w:rsidR="00950437" w:rsidRPr="002417FE" w14:paraId="617E8C1E" w14:textId="77777777" w:rsidTr="001729DC">
        <w:tc>
          <w:tcPr>
            <w:tcW w:w="450" w:type="dxa"/>
            <w:shd w:val="clear" w:color="auto" w:fill="auto"/>
          </w:tcPr>
          <w:p w14:paraId="6E0C1BBF" w14:textId="77777777" w:rsidR="00950437" w:rsidRPr="002417FE" w:rsidRDefault="00950437" w:rsidP="00950437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14:paraId="619170AF" w14:textId="77777777" w:rsidR="00950437" w:rsidRPr="002417FE" w:rsidRDefault="00950437" w:rsidP="00950437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Nama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dan/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atau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kegiatan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239CE4FC" w14:textId="77777777" w:rsidR="00950437" w:rsidRPr="002417FE" w:rsidRDefault="00950437" w:rsidP="00950437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5509513E" w14:textId="70FA07AD" w:rsidR="00950437" w:rsidRPr="002417FE" w:rsidRDefault="009C2BE8" w:rsidP="007155C1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bCs/>
                <w:sz w:val="24"/>
                <w:szCs w:val="24"/>
              </w:rPr>
            </w:pPr>
            <w:r>
              <w:rPr>
                <w:rFonts w:ascii="Bookman Old Style" w:hAnsi="Bookman Old Style" w:cs="Tahoma"/>
                <w:bCs/>
                <w:sz w:val="24"/>
                <w:szCs w:val="24"/>
                <w:lang w:val="en-ID"/>
              </w:rPr>
              <w:t>Php5</w:t>
            </w:r>
            <w:r w:rsidR="009E689B" w:rsidRPr="002417FE">
              <w:rPr>
                <w:rFonts w:ascii="Bookman Old Style" w:hAnsi="Bookman Old Style" w:cs="Tahoma"/>
                <w:bCs/>
                <w:sz w:val="24"/>
                <w:szCs w:val="24"/>
                <w:lang w:val="en-ID"/>
              </w:rPr>
              <w:t>…..</w:t>
            </w:r>
          </w:p>
        </w:tc>
      </w:tr>
      <w:tr w:rsidR="00E754DB" w:rsidRPr="002417FE" w14:paraId="308E4865" w14:textId="77777777" w:rsidTr="001729DC">
        <w:trPr>
          <w:trHeight w:val="698"/>
        </w:trPr>
        <w:tc>
          <w:tcPr>
            <w:tcW w:w="450" w:type="dxa"/>
            <w:shd w:val="clear" w:color="auto" w:fill="auto"/>
          </w:tcPr>
          <w:p w14:paraId="4ED23782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14:paraId="71A8638B" w14:textId="77777777" w:rsidR="00E754DB" w:rsidRPr="002417FE" w:rsidRDefault="00E754DB" w:rsidP="00E754DB">
            <w:pPr>
              <w:tabs>
                <w:tab w:val="left" w:pos="2665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Jenis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dan/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atau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Kegiatan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63FFCC39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674A82F1" w14:textId="24E83F46" w:rsidR="00E754DB" w:rsidRPr="002417FE" w:rsidRDefault="009C2BE8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color w:val="FF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Php6</w:t>
            </w:r>
            <w:r w:rsidR="009E689B" w:rsidRPr="002417FE">
              <w:rPr>
                <w:rFonts w:ascii="Bookman Old Style" w:hAnsi="Bookman Old Style" w:cs="Tahoma"/>
                <w:sz w:val="24"/>
                <w:szCs w:val="24"/>
              </w:rPr>
              <w:t>…..</w:t>
            </w:r>
          </w:p>
        </w:tc>
      </w:tr>
      <w:tr w:rsidR="00E754DB" w:rsidRPr="002417FE" w14:paraId="52F3F452" w14:textId="77777777" w:rsidTr="001729DC">
        <w:tc>
          <w:tcPr>
            <w:tcW w:w="450" w:type="dxa"/>
            <w:shd w:val="clear" w:color="auto" w:fill="auto"/>
          </w:tcPr>
          <w:p w14:paraId="5D7C134C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3.</w:t>
            </w:r>
          </w:p>
        </w:tc>
        <w:tc>
          <w:tcPr>
            <w:tcW w:w="2610" w:type="dxa"/>
            <w:shd w:val="clear" w:color="auto" w:fill="auto"/>
          </w:tcPr>
          <w:p w14:paraId="7BFD24D2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Penanggung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Jawab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</w:p>
          <w:p w14:paraId="397A80CE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dan/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atau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kegiatan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2BAC23B2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05E23ABC" w14:textId="4ED533FA" w:rsidR="00E754DB" w:rsidRPr="002417FE" w:rsidRDefault="009C2BE8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Php7</w:t>
            </w:r>
            <w:r w:rsidR="009E689B" w:rsidRPr="002417FE">
              <w:rPr>
                <w:rFonts w:ascii="Bookman Old Style" w:hAnsi="Bookman Old Style" w:cs="Tahoma"/>
                <w:sz w:val="24"/>
                <w:szCs w:val="24"/>
                <w:lang w:val="en-ID"/>
              </w:rPr>
              <w:t>…..</w:t>
            </w:r>
          </w:p>
        </w:tc>
      </w:tr>
      <w:tr w:rsidR="00296B22" w:rsidRPr="002417FE" w14:paraId="007659BA" w14:textId="77777777" w:rsidTr="001729DC">
        <w:tc>
          <w:tcPr>
            <w:tcW w:w="450" w:type="dxa"/>
            <w:shd w:val="clear" w:color="auto" w:fill="auto"/>
          </w:tcPr>
          <w:p w14:paraId="38816BB8" w14:textId="12B44D48" w:rsidR="00296B22" w:rsidRPr="002417FE" w:rsidRDefault="00296B22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4.</w:t>
            </w:r>
          </w:p>
        </w:tc>
        <w:tc>
          <w:tcPr>
            <w:tcW w:w="2610" w:type="dxa"/>
            <w:shd w:val="clear" w:color="auto" w:fill="auto"/>
          </w:tcPr>
          <w:p w14:paraId="580E3E45" w14:textId="49D78CC1" w:rsidR="00296B22" w:rsidRPr="002417FE" w:rsidRDefault="00296B22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NIB</w:t>
            </w:r>
          </w:p>
        </w:tc>
        <w:tc>
          <w:tcPr>
            <w:tcW w:w="270" w:type="dxa"/>
            <w:shd w:val="clear" w:color="auto" w:fill="auto"/>
          </w:tcPr>
          <w:p w14:paraId="3577C165" w14:textId="707D51FE" w:rsidR="00296B22" w:rsidRPr="002417FE" w:rsidRDefault="00296B22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4E4321D9" w14:textId="70A70F70" w:rsidR="00296B22" w:rsidRPr="002417FE" w:rsidRDefault="009C2BE8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Php8</w:t>
            </w:r>
            <w:r w:rsidR="00296B22">
              <w:rPr>
                <w:rFonts w:ascii="Bookman Old Style" w:hAnsi="Bookman Old Style" w:cs="Tahoma"/>
                <w:sz w:val="24"/>
                <w:szCs w:val="24"/>
                <w:lang w:val="en-ID"/>
              </w:rPr>
              <w:t>……</w:t>
            </w:r>
          </w:p>
        </w:tc>
      </w:tr>
      <w:tr w:rsidR="00296B22" w:rsidRPr="002417FE" w14:paraId="3C933D56" w14:textId="77777777" w:rsidTr="001729DC">
        <w:tc>
          <w:tcPr>
            <w:tcW w:w="450" w:type="dxa"/>
            <w:shd w:val="clear" w:color="auto" w:fill="auto"/>
          </w:tcPr>
          <w:p w14:paraId="17D961AA" w14:textId="6A439AAC" w:rsidR="00296B22" w:rsidRDefault="00296B22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5.</w:t>
            </w:r>
          </w:p>
        </w:tc>
        <w:tc>
          <w:tcPr>
            <w:tcW w:w="2610" w:type="dxa"/>
            <w:shd w:val="clear" w:color="auto" w:fill="auto"/>
          </w:tcPr>
          <w:p w14:paraId="098463CB" w14:textId="5EBA6EA6" w:rsidR="00296B22" w:rsidRDefault="00296B22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KNLI</w:t>
            </w:r>
          </w:p>
        </w:tc>
        <w:tc>
          <w:tcPr>
            <w:tcW w:w="270" w:type="dxa"/>
            <w:shd w:val="clear" w:color="auto" w:fill="auto"/>
          </w:tcPr>
          <w:p w14:paraId="36F51C97" w14:textId="628272CC" w:rsidR="00296B22" w:rsidRDefault="00296B22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7456AF62" w14:textId="2F9EC49A" w:rsidR="00296B22" w:rsidRDefault="009C2BE8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Php9</w:t>
            </w:r>
            <w:r w:rsidR="00296B22">
              <w:rPr>
                <w:rFonts w:ascii="Bookman Old Style" w:hAnsi="Bookman Old Style" w:cs="Tahoma"/>
                <w:sz w:val="24"/>
                <w:szCs w:val="24"/>
                <w:lang w:val="en-ID"/>
              </w:rPr>
              <w:t>……</w:t>
            </w:r>
          </w:p>
        </w:tc>
      </w:tr>
      <w:tr w:rsidR="00E754DB" w:rsidRPr="002417FE" w14:paraId="75325DE3" w14:textId="77777777" w:rsidTr="001729DC">
        <w:trPr>
          <w:trHeight w:val="190"/>
        </w:trPr>
        <w:tc>
          <w:tcPr>
            <w:tcW w:w="450" w:type="dxa"/>
            <w:shd w:val="clear" w:color="auto" w:fill="auto"/>
          </w:tcPr>
          <w:p w14:paraId="73F0C634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4.</w:t>
            </w:r>
          </w:p>
        </w:tc>
        <w:tc>
          <w:tcPr>
            <w:tcW w:w="2610" w:type="dxa"/>
            <w:shd w:val="clear" w:color="auto" w:fill="auto"/>
          </w:tcPr>
          <w:p w14:paraId="76F09F9D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70" w:type="dxa"/>
            <w:shd w:val="clear" w:color="auto" w:fill="auto"/>
          </w:tcPr>
          <w:p w14:paraId="08284B71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0CE2D5D7" w14:textId="265FCD12" w:rsidR="00E754DB" w:rsidRPr="002417FE" w:rsidRDefault="009C2BE8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Php10</w:t>
            </w:r>
            <w:r w:rsidR="009E689B" w:rsidRPr="002417FE">
              <w:rPr>
                <w:rFonts w:ascii="Bookman Old Style" w:hAnsi="Bookman Old Style"/>
                <w:iCs/>
                <w:sz w:val="24"/>
                <w:szCs w:val="24"/>
              </w:rPr>
              <w:t>…..</w:t>
            </w:r>
          </w:p>
        </w:tc>
      </w:tr>
      <w:tr w:rsidR="00E754DB" w:rsidRPr="002417FE" w14:paraId="0702F68B" w14:textId="77777777" w:rsidTr="001729DC">
        <w:tc>
          <w:tcPr>
            <w:tcW w:w="450" w:type="dxa"/>
            <w:shd w:val="clear" w:color="auto" w:fill="auto"/>
          </w:tcPr>
          <w:p w14:paraId="2848C3EE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5.</w:t>
            </w:r>
          </w:p>
        </w:tc>
        <w:tc>
          <w:tcPr>
            <w:tcW w:w="2610" w:type="dxa"/>
            <w:shd w:val="clear" w:color="auto" w:fill="auto"/>
          </w:tcPr>
          <w:p w14:paraId="0A913BAF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Alamat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 xml:space="preserve"> Kantor</w:t>
            </w:r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/kegiatan</w:t>
            </w: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 xml:space="preserve">             </w:t>
            </w:r>
          </w:p>
        </w:tc>
        <w:tc>
          <w:tcPr>
            <w:tcW w:w="270" w:type="dxa"/>
            <w:shd w:val="clear" w:color="auto" w:fill="auto"/>
          </w:tcPr>
          <w:p w14:paraId="00AB6139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49BD8779" w14:textId="72AB2AA0" w:rsidR="007F4013" w:rsidRPr="002417FE" w:rsidRDefault="009C2BE8" w:rsidP="00E754DB">
            <w:pPr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Php11</w:t>
            </w:r>
            <w:r w:rsidR="009E689B" w:rsidRPr="002417FE">
              <w:rPr>
                <w:rFonts w:ascii="Bookman Old Style" w:hAnsi="Bookman Old Style"/>
                <w:sz w:val="24"/>
                <w:szCs w:val="24"/>
              </w:rPr>
              <w:t>…..</w:t>
            </w:r>
          </w:p>
        </w:tc>
      </w:tr>
      <w:tr w:rsidR="00E754DB" w:rsidRPr="002417FE" w14:paraId="164110A0" w14:textId="77777777" w:rsidTr="001729DC">
        <w:tc>
          <w:tcPr>
            <w:tcW w:w="450" w:type="dxa"/>
            <w:shd w:val="clear" w:color="auto" w:fill="auto"/>
          </w:tcPr>
          <w:p w14:paraId="17B8D950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6.</w:t>
            </w:r>
          </w:p>
        </w:tc>
        <w:tc>
          <w:tcPr>
            <w:tcW w:w="2610" w:type="dxa"/>
            <w:shd w:val="clear" w:color="auto" w:fill="auto"/>
          </w:tcPr>
          <w:p w14:paraId="297588FD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fi-FI"/>
              </w:rPr>
              <w:t>Lokasi Usaha dan/ atau kegiatan</w:t>
            </w:r>
          </w:p>
        </w:tc>
        <w:tc>
          <w:tcPr>
            <w:tcW w:w="270" w:type="dxa"/>
            <w:shd w:val="clear" w:color="auto" w:fill="auto"/>
          </w:tcPr>
          <w:p w14:paraId="1D150ADC" w14:textId="77777777" w:rsidR="00E754DB" w:rsidRPr="002417FE" w:rsidRDefault="00E754DB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4B4E4F32" w14:textId="2A5E6131" w:rsidR="00E754DB" w:rsidRPr="002417FE" w:rsidRDefault="009C2BE8" w:rsidP="00E754DB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trike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Php12</w:t>
            </w:r>
            <w:r w:rsidR="009E689B" w:rsidRPr="002417FE">
              <w:rPr>
                <w:rFonts w:ascii="Bookman Old Style" w:hAnsi="Bookman Old Style"/>
                <w:color w:val="000000"/>
                <w:sz w:val="24"/>
                <w:szCs w:val="24"/>
              </w:rPr>
              <w:t>…..</w:t>
            </w:r>
          </w:p>
        </w:tc>
      </w:tr>
    </w:tbl>
    <w:p w14:paraId="66E821ED" w14:textId="77777777" w:rsidR="001729DC" w:rsidRDefault="001729DC" w:rsidP="00950437">
      <w:pPr>
        <w:tabs>
          <w:tab w:val="left" w:pos="3420"/>
          <w:tab w:val="left" w:pos="5940"/>
          <w:tab w:val="left" w:pos="612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</w:p>
    <w:p w14:paraId="62551253" w14:textId="04DDFE9F" w:rsidR="001729DC" w:rsidRDefault="001729DC" w:rsidP="00950437">
      <w:pPr>
        <w:tabs>
          <w:tab w:val="left" w:pos="3420"/>
          <w:tab w:val="left" w:pos="5940"/>
          <w:tab w:val="left" w:pos="612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Tahoma"/>
          <w:sz w:val="24"/>
          <w:szCs w:val="24"/>
        </w:rPr>
        <w:t>menjadi</w:t>
      </w:r>
      <w:proofErr w:type="spellEnd"/>
      <w:proofErr w:type="gramEnd"/>
      <w:r>
        <w:rPr>
          <w:rFonts w:ascii="Bookman Old Style" w:hAnsi="Bookman Old Style" w:cs="Tahoma"/>
          <w:sz w:val="24"/>
          <w:szCs w:val="24"/>
        </w:rPr>
        <w:t>:</w:t>
      </w:r>
    </w:p>
    <w:tbl>
      <w:tblPr>
        <w:tblW w:w="7650" w:type="dxa"/>
        <w:tblInd w:w="2808" w:type="dxa"/>
        <w:tblLayout w:type="fixed"/>
        <w:tblLook w:val="04A0" w:firstRow="1" w:lastRow="0" w:firstColumn="1" w:lastColumn="0" w:noHBand="0" w:noVBand="1"/>
      </w:tblPr>
      <w:tblGrid>
        <w:gridCol w:w="450"/>
        <w:gridCol w:w="2610"/>
        <w:gridCol w:w="270"/>
        <w:gridCol w:w="4320"/>
      </w:tblGrid>
      <w:tr w:rsidR="001729DC" w:rsidRPr="002417FE" w14:paraId="19B11ADE" w14:textId="77777777" w:rsidTr="00112CB8">
        <w:tc>
          <w:tcPr>
            <w:tcW w:w="450" w:type="dxa"/>
            <w:shd w:val="clear" w:color="auto" w:fill="auto"/>
          </w:tcPr>
          <w:p w14:paraId="333077FF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1.</w:t>
            </w:r>
          </w:p>
        </w:tc>
        <w:tc>
          <w:tcPr>
            <w:tcW w:w="2610" w:type="dxa"/>
            <w:shd w:val="clear" w:color="auto" w:fill="auto"/>
          </w:tcPr>
          <w:p w14:paraId="65784DA6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Nama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dan/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atau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kegiatan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" w:type="dxa"/>
            <w:shd w:val="clear" w:color="auto" w:fill="auto"/>
          </w:tcPr>
          <w:p w14:paraId="5347B53E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0100E07F" w14:textId="0F86161F" w:rsidR="001729DC" w:rsidRPr="002417FE" w:rsidRDefault="009C2BE8" w:rsidP="00112CB8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bCs/>
                <w:sz w:val="24"/>
                <w:szCs w:val="24"/>
              </w:rPr>
            </w:pPr>
            <w:r>
              <w:rPr>
                <w:rFonts w:ascii="Bookman Old Style" w:hAnsi="Bookman Old Style" w:cs="Tahoma"/>
                <w:bCs/>
                <w:sz w:val="24"/>
                <w:szCs w:val="24"/>
                <w:lang w:val="en-ID"/>
              </w:rPr>
              <w:t>Php4</w:t>
            </w:r>
            <w:r w:rsidR="001729DC" w:rsidRPr="002417FE">
              <w:rPr>
                <w:rFonts w:ascii="Bookman Old Style" w:hAnsi="Bookman Old Style" w:cs="Tahoma"/>
                <w:bCs/>
                <w:sz w:val="24"/>
                <w:szCs w:val="24"/>
                <w:lang w:val="en-ID"/>
              </w:rPr>
              <w:t>…..</w:t>
            </w:r>
          </w:p>
        </w:tc>
      </w:tr>
      <w:tr w:rsidR="001729DC" w:rsidRPr="002417FE" w14:paraId="75B6805B" w14:textId="77777777" w:rsidTr="00112CB8">
        <w:trPr>
          <w:trHeight w:val="698"/>
        </w:trPr>
        <w:tc>
          <w:tcPr>
            <w:tcW w:w="450" w:type="dxa"/>
            <w:shd w:val="clear" w:color="auto" w:fill="auto"/>
          </w:tcPr>
          <w:p w14:paraId="3A606901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2.</w:t>
            </w:r>
          </w:p>
        </w:tc>
        <w:tc>
          <w:tcPr>
            <w:tcW w:w="2610" w:type="dxa"/>
            <w:shd w:val="clear" w:color="auto" w:fill="auto"/>
          </w:tcPr>
          <w:p w14:paraId="1FA90CBE" w14:textId="77777777" w:rsidR="001729DC" w:rsidRPr="002417FE" w:rsidRDefault="001729DC" w:rsidP="00112CB8">
            <w:pPr>
              <w:tabs>
                <w:tab w:val="left" w:pos="2665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Jenis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dan/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atau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Kegiatan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335A87D3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33198956" w14:textId="0DBFF150" w:rsidR="001729DC" w:rsidRPr="002417FE" w:rsidRDefault="009C2BE8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color w:val="FF0000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szCs w:val="24"/>
              </w:rPr>
              <w:t>Php1</w:t>
            </w:r>
            <w:r w:rsidR="001729DC" w:rsidRPr="002417FE">
              <w:rPr>
                <w:rFonts w:ascii="Bookman Old Style" w:hAnsi="Bookman Old Style" w:cs="Tahoma"/>
                <w:sz w:val="24"/>
                <w:szCs w:val="24"/>
              </w:rPr>
              <w:t>…..</w:t>
            </w:r>
          </w:p>
        </w:tc>
      </w:tr>
      <w:tr w:rsidR="001729DC" w:rsidRPr="002417FE" w14:paraId="404FB051" w14:textId="77777777" w:rsidTr="00112CB8">
        <w:tc>
          <w:tcPr>
            <w:tcW w:w="450" w:type="dxa"/>
            <w:shd w:val="clear" w:color="auto" w:fill="auto"/>
          </w:tcPr>
          <w:p w14:paraId="75671446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3.</w:t>
            </w:r>
          </w:p>
        </w:tc>
        <w:tc>
          <w:tcPr>
            <w:tcW w:w="2610" w:type="dxa"/>
            <w:shd w:val="clear" w:color="auto" w:fill="auto"/>
          </w:tcPr>
          <w:p w14:paraId="0E81ACF5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Penanggung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Jawab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</w:p>
          <w:p w14:paraId="1FD4D94B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Usaha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dan/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atau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kegiatan</w:t>
            </w:r>
            <w:proofErr w:type="spellEnd"/>
          </w:p>
        </w:tc>
        <w:tc>
          <w:tcPr>
            <w:tcW w:w="270" w:type="dxa"/>
            <w:shd w:val="clear" w:color="auto" w:fill="auto"/>
          </w:tcPr>
          <w:p w14:paraId="43A0E51E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0E8285B2" w14:textId="2490DEAC" w:rsidR="001729DC" w:rsidRPr="002417FE" w:rsidRDefault="009C2BE8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Php13</w:t>
            </w:r>
            <w:r w:rsidR="001729DC" w:rsidRPr="002417FE">
              <w:rPr>
                <w:rFonts w:ascii="Bookman Old Style" w:hAnsi="Bookman Old Style" w:cs="Tahoma"/>
                <w:sz w:val="24"/>
                <w:szCs w:val="24"/>
                <w:lang w:val="en-ID"/>
              </w:rPr>
              <w:t>…..</w:t>
            </w:r>
          </w:p>
        </w:tc>
      </w:tr>
      <w:tr w:rsidR="001729DC" w:rsidRPr="002417FE" w14:paraId="5B4C835C" w14:textId="77777777" w:rsidTr="00112CB8">
        <w:tc>
          <w:tcPr>
            <w:tcW w:w="450" w:type="dxa"/>
            <w:shd w:val="clear" w:color="auto" w:fill="auto"/>
          </w:tcPr>
          <w:p w14:paraId="4C2BE52C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4.</w:t>
            </w:r>
          </w:p>
        </w:tc>
        <w:tc>
          <w:tcPr>
            <w:tcW w:w="2610" w:type="dxa"/>
            <w:shd w:val="clear" w:color="auto" w:fill="auto"/>
          </w:tcPr>
          <w:p w14:paraId="4B03A958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NIB</w:t>
            </w:r>
          </w:p>
        </w:tc>
        <w:tc>
          <w:tcPr>
            <w:tcW w:w="270" w:type="dxa"/>
            <w:shd w:val="clear" w:color="auto" w:fill="auto"/>
          </w:tcPr>
          <w:p w14:paraId="66845F12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7F402807" w14:textId="7520AAB8" w:rsidR="001729DC" w:rsidRPr="002417FE" w:rsidRDefault="009C2BE8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Php14</w:t>
            </w:r>
            <w:r w:rsidR="001729DC">
              <w:rPr>
                <w:rFonts w:ascii="Bookman Old Style" w:hAnsi="Bookman Old Style" w:cs="Tahoma"/>
                <w:sz w:val="24"/>
                <w:szCs w:val="24"/>
                <w:lang w:val="en-ID"/>
              </w:rPr>
              <w:t>……</w:t>
            </w:r>
          </w:p>
        </w:tc>
      </w:tr>
      <w:tr w:rsidR="001729DC" w:rsidRPr="002417FE" w14:paraId="234422E8" w14:textId="77777777" w:rsidTr="00112CB8">
        <w:tc>
          <w:tcPr>
            <w:tcW w:w="450" w:type="dxa"/>
            <w:shd w:val="clear" w:color="auto" w:fill="auto"/>
          </w:tcPr>
          <w:p w14:paraId="21585324" w14:textId="77777777" w:rsidR="001729DC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5.</w:t>
            </w:r>
          </w:p>
        </w:tc>
        <w:tc>
          <w:tcPr>
            <w:tcW w:w="2610" w:type="dxa"/>
            <w:shd w:val="clear" w:color="auto" w:fill="auto"/>
          </w:tcPr>
          <w:p w14:paraId="547A4313" w14:textId="77777777" w:rsidR="001729DC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  <w:lang w:val="es-ES"/>
              </w:rPr>
              <w:t>KNLI</w:t>
            </w:r>
          </w:p>
        </w:tc>
        <w:tc>
          <w:tcPr>
            <w:tcW w:w="270" w:type="dxa"/>
            <w:shd w:val="clear" w:color="auto" w:fill="auto"/>
          </w:tcPr>
          <w:p w14:paraId="716C162D" w14:textId="77777777" w:rsidR="001729DC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5A9BBA3A" w14:textId="7FF0C4CA" w:rsidR="001729DC" w:rsidRDefault="009C2BE8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hAnsi="Bookman Old Style" w:cs="Tahoma"/>
                <w:sz w:val="24"/>
                <w:szCs w:val="24"/>
                <w:lang w:val="en-ID"/>
              </w:rPr>
            </w:pPr>
            <w:r>
              <w:rPr>
                <w:rFonts w:ascii="Bookman Old Style" w:hAnsi="Bookman Old Style" w:cs="Tahoma"/>
                <w:sz w:val="24"/>
                <w:szCs w:val="24"/>
                <w:lang w:val="en-ID"/>
              </w:rPr>
              <w:t>Php15</w:t>
            </w:r>
            <w:r w:rsidR="001729DC">
              <w:rPr>
                <w:rFonts w:ascii="Bookman Old Style" w:hAnsi="Bookman Old Style" w:cs="Tahoma"/>
                <w:sz w:val="24"/>
                <w:szCs w:val="24"/>
                <w:lang w:val="en-ID"/>
              </w:rPr>
              <w:t>……</w:t>
            </w:r>
          </w:p>
        </w:tc>
      </w:tr>
      <w:tr w:rsidR="001729DC" w:rsidRPr="002417FE" w14:paraId="77F8BD39" w14:textId="77777777" w:rsidTr="00112CB8">
        <w:trPr>
          <w:trHeight w:val="190"/>
        </w:trPr>
        <w:tc>
          <w:tcPr>
            <w:tcW w:w="450" w:type="dxa"/>
            <w:shd w:val="clear" w:color="auto" w:fill="auto"/>
          </w:tcPr>
          <w:p w14:paraId="07FBDDF9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4.</w:t>
            </w:r>
          </w:p>
        </w:tc>
        <w:tc>
          <w:tcPr>
            <w:tcW w:w="2610" w:type="dxa"/>
            <w:shd w:val="clear" w:color="auto" w:fill="auto"/>
          </w:tcPr>
          <w:p w14:paraId="647F5C11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Jabatan</w:t>
            </w:r>
          </w:p>
        </w:tc>
        <w:tc>
          <w:tcPr>
            <w:tcW w:w="270" w:type="dxa"/>
            <w:shd w:val="clear" w:color="auto" w:fill="auto"/>
          </w:tcPr>
          <w:p w14:paraId="04FBE460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4E74F571" w14:textId="479376F9" w:rsidR="001729DC" w:rsidRPr="002417FE" w:rsidRDefault="009C2BE8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iCs/>
                <w:sz w:val="24"/>
                <w:szCs w:val="24"/>
              </w:rPr>
            </w:pPr>
            <w:r>
              <w:rPr>
                <w:rFonts w:ascii="Bookman Old Style" w:hAnsi="Bookman Old Style"/>
                <w:iCs/>
                <w:sz w:val="24"/>
                <w:szCs w:val="24"/>
              </w:rPr>
              <w:t>Php16</w:t>
            </w:r>
            <w:r w:rsidR="001729DC" w:rsidRPr="002417FE">
              <w:rPr>
                <w:rFonts w:ascii="Bookman Old Style" w:hAnsi="Bookman Old Style"/>
                <w:iCs/>
                <w:sz w:val="24"/>
                <w:szCs w:val="24"/>
              </w:rPr>
              <w:t>…..</w:t>
            </w:r>
          </w:p>
        </w:tc>
      </w:tr>
      <w:tr w:rsidR="001729DC" w:rsidRPr="002417FE" w14:paraId="77B4722B" w14:textId="77777777" w:rsidTr="00112CB8">
        <w:tc>
          <w:tcPr>
            <w:tcW w:w="450" w:type="dxa"/>
            <w:shd w:val="clear" w:color="auto" w:fill="auto"/>
          </w:tcPr>
          <w:p w14:paraId="1C80375C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5.</w:t>
            </w:r>
          </w:p>
        </w:tc>
        <w:tc>
          <w:tcPr>
            <w:tcW w:w="2610" w:type="dxa"/>
            <w:shd w:val="clear" w:color="auto" w:fill="auto"/>
          </w:tcPr>
          <w:p w14:paraId="7DD87D70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proofErr w:type="spellStart"/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Alamat</w:t>
            </w:r>
            <w:proofErr w:type="spellEnd"/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 xml:space="preserve"> Kantor</w:t>
            </w:r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  <w:t>/kegiatan</w:t>
            </w: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 xml:space="preserve">             </w:t>
            </w:r>
          </w:p>
        </w:tc>
        <w:tc>
          <w:tcPr>
            <w:tcW w:w="270" w:type="dxa"/>
            <w:shd w:val="clear" w:color="auto" w:fill="auto"/>
          </w:tcPr>
          <w:p w14:paraId="75513AA7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48441A5E" w14:textId="0823FFDF" w:rsidR="001729DC" w:rsidRPr="002417FE" w:rsidRDefault="009C2BE8" w:rsidP="00112CB8">
            <w:pPr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Php17</w:t>
            </w:r>
            <w:r w:rsidR="001729DC" w:rsidRPr="002417FE">
              <w:rPr>
                <w:rFonts w:ascii="Bookman Old Style" w:hAnsi="Bookman Old Style"/>
                <w:sz w:val="24"/>
                <w:szCs w:val="24"/>
              </w:rPr>
              <w:t>…..</w:t>
            </w:r>
          </w:p>
        </w:tc>
      </w:tr>
      <w:tr w:rsidR="001729DC" w:rsidRPr="002417FE" w14:paraId="1B278C6E" w14:textId="77777777" w:rsidTr="00112CB8">
        <w:tc>
          <w:tcPr>
            <w:tcW w:w="450" w:type="dxa"/>
            <w:shd w:val="clear" w:color="auto" w:fill="auto"/>
          </w:tcPr>
          <w:p w14:paraId="608CDCA5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6.</w:t>
            </w:r>
          </w:p>
        </w:tc>
        <w:tc>
          <w:tcPr>
            <w:tcW w:w="2610" w:type="dxa"/>
            <w:shd w:val="clear" w:color="auto" w:fill="auto"/>
          </w:tcPr>
          <w:p w14:paraId="16F99E0E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  <w:lang w:val="fi-FI"/>
              </w:rPr>
              <w:t>Lokasi Usaha dan/ atau kegiatan</w:t>
            </w:r>
          </w:p>
        </w:tc>
        <w:tc>
          <w:tcPr>
            <w:tcW w:w="270" w:type="dxa"/>
            <w:shd w:val="clear" w:color="auto" w:fill="auto"/>
          </w:tcPr>
          <w:p w14:paraId="01313916" w14:textId="77777777" w:rsidR="001729DC" w:rsidRPr="002417FE" w:rsidRDefault="001729DC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z w:val="24"/>
                <w:szCs w:val="24"/>
              </w:rPr>
            </w:pPr>
            <w:r w:rsidRPr="002417FE">
              <w:rPr>
                <w:rFonts w:ascii="Bookman Old Style" w:eastAsia="Times New Roman" w:hAnsi="Bookman Old Style" w:cs="Tahoma"/>
                <w:sz w:val="24"/>
                <w:szCs w:val="24"/>
              </w:rPr>
              <w:t>:</w:t>
            </w:r>
          </w:p>
        </w:tc>
        <w:tc>
          <w:tcPr>
            <w:tcW w:w="4320" w:type="dxa"/>
            <w:shd w:val="clear" w:color="auto" w:fill="auto"/>
          </w:tcPr>
          <w:p w14:paraId="5867A4BB" w14:textId="3BD92EC7" w:rsidR="001729DC" w:rsidRPr="002417FE" w:rsidRDefault="009C2BE8" w:rsidP="00112CB8">
            <w:pPr>
              <w:tabs>
                <w:tab w:val="left" w:pos="1890"/>
              </w:tabs>
              <w:spacing w:after="0" w:line="240" w:lineRule="auto"/>
              <w:rPr>
                <w:rFonts w:ascii="Bookman Old Style" w:eastAsia="Times New Roman" w:hAnsi="Bookman Old Style" w:cs="Tahoma"/>
                <w:strike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Php18</w:t>
            </w:r>
            <w:r w:rsidR="001729DC" w:rsidRPr="002417FE">
              <w:rPr>
                <w:rFonts w:ascii="Bookman Old Style" w:hAnsi="Bookman Old Style"/>
                <w:color w:val="000000"/>
                <w:sz w:val="24"/>
                <w:szCs w:val="24"/>
              </w:rPr>
              <w:t>…..</w:t>
            </w:r>
          </w:p>
        </w:tc>
      </w:tr>
    </w:tbl>
    <w:p w14:paraId="7665D4B4" w14:textId="02ED05FB" w:rsidR="00417364" w:rsidRPr="002417FE" w:rsidRDefault="00A22C4A" w:rsidP="00950437">
      <w:pPr>
        <w:tabs>
          <w:tab w:val="left" w:pos="3420"/>
          <w:tab w:val="left" w:pos="5940"/>
          <w:tab w:val="left" w:pos="6120"/>
        </w:tabs>
        <w:spacing w:after="0" w:line="240" w:lineRule="auto"/>
        <w:ind w:left="3240" w:hanging="36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ab/>
      </w:r>
      <w:r w:rsidRPr="002417FE">
        <w:rPr>
          <w:rFonts w:ascii="Bookman Old Style" w:hAnsi="Bookman Old Style" w:cs="Tahoma"/>
          <w:sz w:val="24"/>
          <w:szCs w:val="24"/>
        </w:rPr>
        <w:tab/>
      </w:r>
      <w:r w:rsidRPr="002417FE">
        <w:rPr>
          <w:rFonts w:ascii="Bookman Old Style" w:hAnsi="Bookman Old Style" w:cs="Tahoma"/>
          <w:sz w:val="24"/>
          <w:szCs w:val="24"/>
        </w:rPr>
        <w:tab/>
      </w:r>
    </w:p>
    <w:p w14:paraId="3B9E004A" w14:textId="30E4A81F" w:rsidR="00B77DE8" w:rsidRDefault="00B77DE8" w:rsidP="00D507ED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KE</w:t>
      </w:r>
      <w:r w:rsidR="00A35E9D">
        <w:rPr>
          <w:rFonts w:ascii="Bookman Old Style" w:hAnsi="Bookman Old Style" w:cs="Tahoma"/>
          <w:sz w:val="24"/>
          <w:szCs w:val="24"/>
        </w:rPr>
        <w:t>DUA</w:t>
      </w:r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</w:r>
      <w:r w:rsidR="006459C6" w:rsidRPr="002417FE">
        <w:rPr>
          <w:rFonts w:ascii="Bookman Old Style" w:hAnsi="Bookman Old Style" w:cs="Tahoma"/>
          <w:bCs/>
          <w:sz w:val="24"/>
          <w:szCs w:val="24"/>
          <w:lang w:val="id-ID"/>
        </w:rPr>
        <w:t xml:space="preserve">Ruang lingkup rencana </w:t>
      </w:r>
      <w:proofErr w:type="spellStart"/>
      <w:r w:rsidR="009E3071">
        <w:rPr>
          <w:rFonts w:ascii="Bookman Old Style" w:hAnsi="Bookman Old Style" w:cs="Tahoma"/>
          <w:bCs/>
          <w:sz w:val="24"/>
          <w:szCs w:val="24"/>
        </w:rPr>
        <w:t>usaha</w:t>
      </w:r>
      <w:proofErr w:type="spellEnd"/>
      <w:r w:rsidR="009E3071">
        <w:rPr>
          <w:rFonts w:ascii="Bookman Old Style" w:hAnsi="Bookman Old Style" w:cs="Tahoma"/>
          <w:bCs/>
          <w:sz w:val="24"/>
          <w:szCs w:val="24"/>
        </w:rPr>
        <w:t xml:space="preserve"> </w:t>
      </w:r>
      <w:proofErr w:type="spellStart"/>
      <w:r w:rsidR="009E3071">
        <w:rPr>
          <w:rFonts w:ascii="Bookman Old Style" w:hAnsi="Bookman Old Style" w:cs="Tahoma"/>
          <w:bCs/>
          <w:sz w:val="24"/>
          <w:szCs w:val="24"/>
        </w:rPr>
        <w:t>dan</w:t>
      </w:r>
      <w:proofErr w:type="spellEnd"/>
      <w:r w:rsidR="009E3071">
        <w:rPr>
          <w:rFonts w:ascii="Bookman Old Style" w:hAnsi="Bookman Old Style" w:cs="Tahoma"/>
          <w:bCs/>
          <w:sz w:val="24"/>
          <w:szCs w:val="24"/>
        </w:rPr>
        <w:t>/</w:t>
      </w:r>
      <w:proofErr w:type="spellStart"/>
      <w:r w:rsidR="009E3071">
        <w:rPr>
          <w:rFonts w:ascii="Bookman Old Style" w:hAnsi="Bookman Old Style" w:cs="Tahoma"/>
          <w:bCs/>
          <w:sz w:val="24"/>
          <w:szCs w:val="24"/>
        </w:rPr>
        <w:t>atau</w:t>
      </w:r>
      <w:proofErr w:type="spellEnd"/>
      <w:r w:rsidR="009E3071">
        <w:rPr>
          <w:rFonts w:ascii="Bookman Old Style" w:hAnsi="Bookman Old Style" w:cs="Tahoma"/>
          <w:bCs/>
          <w:sz w:val="24"/>
          <w:szCs w:val="24"/>
        </w:rPr>
        <w:t xml:space="preserve"> </w:t>
      </w:r>
      <w:r w:rsidR="006459C6" w:rsidRPr="002417FE">
        <w:rPr>
          <w:rFonts w:ascii="Bookman Old Style" w:hAnsi="Bookman Old Style" w:cs="Tahoma"/>
          <w:bCs/>
          <w:sz w:val="24"/>
          <w:szCs w:val="24"/>
          <w:lang w:val="id-ID"/>
        </w:rPr>
        <w:t xml:space="preserve">kegiatan </w:t>
      </w:r>
      <w:proofErr w:type="spellStart"/>
      <w:r w:rsidR="001729DC">
        <w:rPr>
          <w:rFonts w:ascii="Bookman Old Style" w:hAnsi="Bookman Old Style" w:cs="Tahoma"/>
          <w:bCs/>
          <w:sz w:val="24"/>
          <w:szCs w:val="24"/>
        </w:rPr>
        <w:t>adalah</w:t>
      </w:r>
      <w:proofErr w:type="spellEnd"/>
      <w:r w:rsidR="001729DC">
        <w:rPr>
          <w:rFonts w:ascii="Bookman Old Style" w:hAnsi="Bookman Old Style" w:cs="Tahoma"/>
          <w:bCs/>
          <w:sz w:val="24"/>
          <w:szCs w:val="24"/>
        </w:rPr>
        <w:t xml:space="preserve"> </w:t>
      </w:r>
      <w:proofErr w:type="spellStart"/>
      <w:r w:rsidR="001729DC">
        <w:rPr>
          <w:rFonts w:ascii="Bookman Old Style" w:hAnsi="Bookman Old Style" w:cs="Tahoma"/>
          <w:bCs/>
          <w:sz w:val="24"/>
          <w:szCs w:val="24"/>
        </w:rPr>
        <w:t>sebagaimana</w:t>
      </w:r>
      <w:proofErr w:type="spellEnd"/>
      <w:r w:rsidR="001729DC">
        <w:rPr>
          <w:rFonts w:ascii="Bookman Old Style" w:hAnsi="Bookman Old Style" w:cs="Tahoma"/>
          <w:bCs/>
          <w:sz w:val="24"/>
          <w:szCs w:val="24"/>
        </w:rPr>
        <w:t xml:space="preserve"> </w:t>
      </w:r>
      <w:proofErr w:type="spellStart"/>
      <w:proofErr w:type="gramStart"/>
      <w:r w:rsidR="001729DC">
        <w:rPr>
          <w:rFonts w:ascii="Bookman Old Style" w:hAnsi="Bookman Old Style" w:cs="Tahoma"/>
          <w:bCs/>
          <w:sz w:val="24"/>
          <w:szCs w:val="24"/>
        </w:rPr>
        <w:t>dimaksud</w:t>
      </w:r>
      <w:proofErr w:type="spellEnd"/>
      <w:r w:rsidR="001729DC">
        <w:rPr>
          <w:rFonts w:ascii="Bookman Old Style" w:hAnsi="Bookman Old Style" w:cs="Tahoma"/>
          <w:bCs/>
          <w:sz w:val="24"/>
          <w:szCs w:val="24"/>
        </w:rPr>
        <w:t xml:space="preserve"> </w:t>
      </w:r>
      <w:r w:rsidR="00092A61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35E9D">
        <w:rPr>
          <w:rFonts w:ascii="Bookman Old Style" w:hAnsi="Bookman Old Style" w:cs="Tahoma"/>
          <w:sz w:val="24"/>
          <w:szCs w:val="24"/>
        </w:rPr>
        <w:t>dalam</w:t>
      </w:r>
      <w:proofErr w:type="spellEnd"/>
      <w:proofErr w:type="gramEnd"/>
      <w:r w:rsidR="00A35E9D">
        <w:rPr>
          <w:rFonts w:ascii="Bookman Old Style" w:hAnsi="Bookman Old Style" w:cs="Tahoma"/>
          <w:sz w:val="24"/>
          <w:szCs w:val="24"/>
        </w:rPr>
        <w:t>:</w:t>
      </w:r>
    </w:p>
    <w:p w14:paraId="6D23CA60" w14:textId="2F2C7DEB" w:rsidR="00A35E9D" w:rsidRPr="00A255D3" w:rsidRDefault="009E3071" w:rsidP="009E3071">
      <w:pPr>
        <w:pStyle w:val="ListParagraph"/>
        <w:numPr>
          <w:ilvl w:val="0"/>
          <w:numId w:val="379"/>
        </w:numPr>
        <w:tabs>
          <w:tab w:val="left" w:pos="2520"/>
          <w:tab w:val="left" w:pos="3402"/>
          <w:tab w:val="left" w:pos="5940"/>
          <w:tab w:val="left" w:pos="6120"/>
        </w:tabs>
        <w:spacing w:after="0" w:line="240" w:lineRule="auto"/>
        <w:ind w:left="3402" w:hanging="425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9E3071">
        <w:rPr>
          <w:rFonts w:ascii="Bookman Old Style" w:hAnsi="Bookman Old Style" w:cs="Tahoma"/>
          <w:sz w:val="24"/>
          <w:szCs w:val="24"/>
        </w:rPr>
        <w:t>Sebutkan</w:t>
      </w:r>
      <w:proofErr w:type="spellEnd"/>
      <w:r w:rsidRPr="009E3071">
        <w:rPr>
          <w:rFonts w:ascii="Bookman Old Style" w:hAnsi="Bookman Old Style" w:cs="Tahoma"/>
          <w:sz w:val="24"/>
          <w:szCs w:val="24"/>
        </w:rPr>
        <w:t xml:space="preserve"> IL, </w:t>
      </w:r>
      <w:proofErr w:type="spellStart"/>
      <w:r w:rsidRPr="009E3071">
        <w:rPr>
          <w:rFonts w:ascii="Bookman Old Style" w:hAnsi="Bookman Old Style" w:cs="Tahoma"/>
          <w:sz w:val="24"/>
          <w:szCs w:val="24"/>
        </w:rPr>
        <w:t>Persetujuan</w:t>
      </w:r>
      <w:proofErr w:type="spellEnd"/>
      <w:r w:rsidRPr="009E3071">
        <w:rPr>
          <w:rFonts w:ascii="Bookman Old Style" w:hAnsi="Bookman Old Style" w:cs="Tahoma"/>
          <w:sz w:val="24"/>
          <w:szCs w:val="24"/>
        </w:rPr>
        <w:t xml:space="preserve"> UKL-UPL, SKKL, </w:t>
      </w:r>
      <w:proofErr w:type="spellStart"/>
      <w:r w:rsidRPr="009E3071">
        <w:rPr>
          <w:rFonts w:ascii="Bookman Old Style" w:hAnsi="Bookman Old Style" w:cs="Tahoma"/>
          <w:sz w:val="24"/>
          <w:szCs w:val="24"/>
        </w:rPr>
        <w:t>Persetujuan</w:t>
      </w:r>
      <w:proofErr w:type="spellEnd"/>
      <w:r w:rsidRPr="009E3071">
        <w:rPr>
          <w:rFonts w:ascii="Bookman Old Style" w:hAnsi="Bookman Old Style" w:cs="Tahoma"/>
          <w:sz w:val="24"/>
          <w:szCs w:val="24"/>
        </w:rPr>
        <w:t xml:space="preserve"> DELH, </w:t>
      </w:r>
      <w:proofErr w:type="spellStart"/>
      <w:r w:rsidRPr="009E3071">
        <w:rPr>
          <w:rFonts w:ascii="Bookman Old Style" w:hAnsi="Bookman Old Style" w:cs="Tahoma"/>
          <w:sz w:val="24"/>
          <w:szCs w:val="24"/>
        </w:rPr>
        <w:t>Persetujuan</w:t>
      </w:r>
      <w:proofErr w:type="spellEnd"/>
      <w:r w:rsidRPr="009E3071">
        <w:rPr>
          <w:rFonts w:ascii="Bookman Old Style" w:hAnsi="Bookman Old Style" w:cs="Tahoma"/>
          <w:sz w:val="24"/>
          <w:szCs w:val="24"/>
        </w:rPr>
        <w:t xml:space="preserve"> DPLH yang </w:t>
      </w:r>
      <w:proofErr w:type="spellStart"/>
      <w:r w:rsidRPr="009E3071">
        <w:rPr>
          <w:rFonts w:ascii="Bookman Old Style" w:hAnsi="Bookman Old Style" w:cs="Tahoma"/>
          <w:sz w:val="24"/>
          <w:szCs w:val="24"/>
        </w:rPr>
        <w:t>telah</w:t>
      </w:r>
      <w:proofErr w:type="spellEnd"/>
      <w:r w:rsidRPr="009E3071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9E3071">
        <w:rPr>
          <w:rFonts w:ascii="Bookman Old Style" w:hAnsi="Bookman Old Style" w:cs="Tahoma"/>
          <w:sz w:val="24"/>
          <w:szCs w:val="24"/>
        </w:rPr>
        <w:t>dimiliki</w:t>
      </w:r>
      <w:proofErr w:type="spellEnd"/>
    </w:p>
    <w:p w14:paraId="377DFD50" w14:textId="5D4A1DA5" w:rsidR="00092A61" w:rsidRPr="002417FE" w:rsidRDefault="00092A61" w:rsidP="00092A61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</w:t>
      </w:r>
      <w:r w:rsidR="00E8733E">
        <w:rPr>
          <w:rFonts w:ascii="Bookman Old Style" w:hAnsi="Bookman Old Style" w:cs="Tahoma"/>
          <w:sz w:val="24"/>
          <w:szCs w:val="24"/>
        </w:rPr>
        <w:t>ETIGA</w:t>
      </w:r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</w:r>
      <w:r w:rsidR="00E8733E" w:rsidRPr="00EA283C">
        <w:rPr>
          <w:rFonts w:ascii="Bookman Old Style" w:hAnsi="Bookman Old Style" w:cs="Tahoma"/>
          <w:sz w:val="24"/>
          <w:szCs w:val="24"/>
          <w:highlight w:val="yellow"/>
        </w:rPr>
        <w:t xml:space="preserve">IL, </w:t>
      </w:r>
      <w:proofErr w:type="spellStart"/>
      <w:r w:rsidR="00E8733E" w:rsidRPr="00EA283C">
        <w:rPr>
          <w:rFonts w:ascii="Bookman Old Style" w:hAnsi="Bookman Old Style" w:cs="Tahoma"/>
          <w:sz w:val="24"/>
          <w:szCs w:val="24"/>
          <w:highlight w:val="yellow"/>
        </w:rPr>
        <w:t>Persetujuan</w:t>
      </w:r>
      <w:proofErr w:type="spellEnd"/>
      <w:r w:rsidR="00E8733E" w:rsidRPr="00EA283C">
        <w:rPr>
          <w:rFonts w:ascii="Bookman Old Style" w:hAnsi="Bookman Old Style" w:cs="Tahoma"/>
          <w:sz w:val="24"/>
          <w:szCs w:val="24"/>
          <w:highlight w:val="yellow"/>
        </w:rPr>
        <w:t xml:space="preserve"> UKL-UPL, SKKL, </w:t>
      </w:r>
      <w:proofErr w:type="spellStart"/>
      <w:r w:rsidR="00E8733E" w:rsidRPr="00EA283C">
        <w:rPr>
          <w:rFonts w:ascii="Bookman Old Style" w:hAnsi="Bookman Old Style" w:cs="Tahoma"/>
          <w:sz w:val="24"/>
          <w:szCs w:val="24"/>
          <w:highlight w:val="yellow"/>
        </w:rPr>
        <w:t>Persetujuan</w:t>
      </w:r>
      <w:proofErr w:type="spellEnd"/>
      <w:r w:rsidR="00E8733E" w:rsidRPr="00EA283C">
        <w:rPr>
          <w:rFonts w:ascii="Bookman Old Style" w:hAnsi="Bookman Old Style" w:cs="Tahoma"/>
          <w:sz w:val="24"/>
          <w:szCs w:val="24"/>
          <w:highlight w:val="yellow"/>
        </w:rPr>
        <w:t xml:space="preserve"> DELH, </w:t>
      </w:r>
      <w:proofErr w:type="spellStart"/>
      <w:r w:rsidR="00E8733E" w:rsidRPr="00EA283C">
        <w:rPr>
          <w:rFonts w:ascii="Bookman Old Style" w:hAnsi="Bookman Old Style" w:cs="Tahoma"/>
          <w:sz w:val="24"/>
          <w:szCs w:val="24"/>
          <w:highlight w:val="yellow"/>
        </w:rPr>
        <w:t>Persetujuan</w:t>
      </w:r>
      <w:proofErr w:type="spellEnd"/>
      <w:r w:rsidR="00E8733E" w:rsidRPr="00EA283C">
        <w:rPr>
          <w:rFonts w:ascii="Bookman Old Style" w:hAnsi="Bookman Old Style" w:cs="Tahoma"/>
          <w:sz w:val="24"/>
          <w:szCs w:val="24"/>
          <w:highlight w:val="yellow"/>
        </w:rPr>
        <w:t xml:space="preserve"> DPLH</w:t>
      </w:r>
      <w:r w:rsidR="00F437C7">
        <w:rPr>
          <w:rFonts w:ascii="Bookman Old Style" w:hAnsi="Bookman Old Style" w:cs="Tahoma"/>
          <w:sz w:val="24"/>
          <w:szCs w:val="24"/>
        </w:rPr>
        <w:t xml:space="preserve"> </w:t>
      </w:r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>(</w:t>
      </w:r>
      <w:proofErr w:type="spellStart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>sebutkan</w:t>
      </w:r>
      <w:proofErr w:type="spellEnd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>)</w:t>
      </w:r>
      <w:r w:rsidR="00EA283C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F437C7">
        <w:rPr>
          <w:rFonts w:ascii="Bookman Old Style" w:hAnsi="Bookman Old Style" w:cs="Tahoma"/>
          <w:sz w:val="24"/>
          <w:szCs w:val="24"/>
        </w:rPr>
        <w:t>sebagaimana</w:t>
      </w:r>
      <w:proofErr w:type="spellEnd"/>
      <w:r w:rsidR="00F437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F437C7">
        <w:rPr>
          <w:rFonts w:ascii="Bookman Old Style" w:hAnsi="Bookman Old Style" w:cs="Tahoma"/>
          <w:sz w:val="24"/>
          <w:szCs w:val="24"/>
        </w:rPr>
        <w:t>dimaksud</w:t>
      </w:r>
      <w:proofErr w:type="spellEnd"/>
      <w:r w:rsidR="00F437C7">
        <w:rPr>
          <w:rFonts w:ascii="Bookman Old Style" w:hAnsi="Bookman Old Style" w:cs="Tahoma"/>
          <w:sz w:val="24"/>
          <w:szCs w:val="24"/>
        </w:rPr>
        <w:t xml:space="preserve"> DIKTUM KEDUA </w:t>
      </w:r>
      <w:proofErr w:type="spellStart"/>
      <w:r w:rsidR="00F437C7">
        <w:rPr>
          <w:rFonts w:ascii="Bookman Old Style" w:hAnsi="Bookman Old Style" w:cs="Tahoma"/>
          <w:sz w:val="24"/>
          <w:szCs w:val="24"/>
        </w:rPr>
        <w:t>dipersamakan</w:t>
      </w:r>
      <w:proofErr w:type="spellEnd"/>
      <w:r w:rsidR="00F437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F437C7">
        <w:rPr>
          <w:rFonts w:ascii="Bookman Old Style" w:hAnsi="Bookman Old Style" w:cs="Tahoma"/>
          <w:sz w:val="24"/>
          <w:szCs w:val="24"/>
        </w:rPr>
        <w:t>dengan</w:t>
      </w:r>
      <w:proofErr w:type="spellEnd"/>
      <w:r w:rsidR="00F437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F437C7">
        <w:rPr>
          <w:rFonts w:ascii="Bookman Old Style" w:hAnsi="Bookman Old Style" w:cs="Tahoma"/>
          <w:sz w:val="24"/>
          <w:szCs w:val="24"/>
        </w:rPr>
        <w:t>Persetujuan</w:t>
      </w:r>
      <w:proofErr w:type="spellEnd"/>
      <w:r w:rsidR="00F437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F437C7">
        <w:rPr>
          <w:rFonts w:ascii="Bookman Old Style" w:hAnsi="Bookman Old Style" w:cs="Tahoma"/>
          <w:sz w:val="24"/>
          <w:szCs w:val="24"/>
        </w:rPr>
        <w:t>Lingkungan</w:t>
      </w:r>
      <w:proofErr w:type="spellEnd"/>
      <w:r w:rsidR="00C2305E">
        <w:rPr>
          <w:rFonts w:ascii="Bookman Old Style" w:hAnsi="Bookman Old Style" w:cs="Tahoma"/>
          <w:sz w:val="24"/>
          <w:szCs w:val="24"/>
        </w:rPr>
        <w:t>.</w:t>
      </w:r>
    </w:p>
    <w:p w14:paraId="3F307AAC" w14:textId="7D8A0091" w:rsidR="00632B38" w:rsidRPr="00167E10" w:rsidRDefault="00C2305E" w:rsidP="00167E10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>KEEMPAT</w:t>
      </w:r>
      <w:r w:rsidR="00092A61" w:rsidRPr="002417FE">
        <w:rPr>
          <w:rFonts w:ascii="Bookman Old Style" w:hAnsi="Bookman Old Style" w:cs="Tahoma"/>
          <w:sz w:val="24"/>
          <w:szCs w:val="24"/>
        </w:rPr>
        <w:tab/>
        <w:t>:</w:t>
      </w:r>
      <w:r w:rsidR="00092A61" w:rsidRPr="002417FE">
        <w:rPr>
          <w:rFonts w:ascii="Bookman Old Style" w:hAnsi="Bookman Old Style" w:cs="Tahoma"/>
          <w:sz w:val="24"/>
          <w:szCs w:val="24"/>
        </w:rPr>
        <w:tab/>
      </w:r>
      <w:proofErr w:type="spellStart"/>
      <w:r>
        <w:rPr>
          <w:rFonts w:ascii="Bookman Old Style" w:hAnsi="Bookman Old Style" w:cs="Tahoma"/>
          <w:sz w:val="24"/>
          <w:szCs w:val="24"/>
        </w:rPr>
        <w:t>Izin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Pembuangan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Air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Limbah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yang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telah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dimiliki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masih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berlaku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setelah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2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Februari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2021 </w:t>
      </w:r>
      <w:proofErr w:type="spellStart"/>
      <w:r w:rsidR="008E59D4">
        <w:rPr>
          <w:rFonts w:ascii="Bookman Old Style" w:hAnsi="Bookman Old Style" w:cs="Tahoma"/>
          <w:sz w:val="24"/>
          <w:szCs w:val="24"/>
        </w:rPr>
        <w:t>serta</w:t>
      </w:r>
      <w:proofErr w:type="spellEnd"/>
      <w:r w:rsidR="008E59D4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8E59D4">
        <w:rPr>
          <w:rFonts w:ascii="Bookman Old Style" w:hAnsi="Bookman Old Style" w:cs="Tahoma"/>
          <w:sz w:val="24"/>
          <w:szCs w:val="24"/>
        </w:rPr>
        <w:t>tidak</w:t>
      </w:r>
      <w:proofErr w:type="spellEnd"/>
      <w:r w:rsidR="008E59D4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8E59D4">
        <w:rPr>
          <w:rFonts w:ascii="Bookman Old Style" w:hAnsi="Bookman Old Style" w:cs="Tahoma"/>
          <w:sz w:val="24"/>
          <w:szCs w:val="24"/>
        </w:rPr>
        <w:t>ada</w:t>
      </w:r>
      <w:proofErr w:type="spellEnd"/>
      <w:r w:rsidR="008E59D4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8E59D4">
        <w:rPr>
          <w:rFonts w:ascii="Bookman Old Style" w:hAnsi="Bookman Old Style" w:cs="Tahoma"/>
          <w:sz w:val="24"/>
          <w:szCs w:val="24"/>
        </w:rPr>
        <w:t>perubahan</w:t>
      </w:r>
      <w:proofErr w:type="spellEnd"/>
      <w:r w:rsidR="008E59D4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dipersamakan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sebagai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Persetujuan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Teknis</w:t>
      </w:r>
      <w:proofErr w:type="spellEnd"/>
      <w:r w:rsidR="00FB6D65" w:rsidRPr="002417FE">
        <w:rPr>
          <w:rFonts w:ascii="Bookman Old Style" w:hAnsi="Bookman Old Style" w:cs="Tahoma"/>
          <w:sz w:val="24"/>
          <w:szCs w:val="24"/>
        </w:rPr>
        <w:t>:</w:t>
      </w:r>
    </w:p>
    <w:p w14:paraId="42B522FA" w14:textId="74E77C9D" w:rsidR="00272E55" w:rsidRPr="002417FE" w:rsidRDefault="00C36C4C" w:rsidP="007A7545">
      <w:pPr>
        <w:tabs>
          <w:tab w:val="left" w:pos="2520"/>
          <w:tab w:val="left" w:pos="2880"/>
          <w:tab w:val="left" w:pos="5940"/>
          <w:tab w:val="left" w:pos="612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KE</w:t>
      </w:r>
      <w:r w:rsidR="00167E10">
        <w:rPr>
          <w:rFonts w:ascii="Bookman Old Style" w:hAnsi="Bookman Old Style" w:cs="Tahoma"/>
          <w:sz w:val="24"/>
          <w:szCs w:val="24"/>
        </w:rPr>
        <w:t>LIMA</w:t>
      </w:r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Izin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Penyimpanan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Limbah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B3 yang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telah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dimiliki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masih</w:t>
      </w:r>
      <w:proofErr w:type="spellEnd"/>
      <w:r w:rsidR="00167E10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67E10">
        <w:rPr>
          <w:rFonts w:ascii="Bookman Old Style" w:hAnsi="Bookman Old Style" w:cs="Tahoma"/>
          <w:sz w:val="24"/>
          <w:szCs w:val="24"/>
        </w:rPr>
        <w:t>berlaku</w:t>
      </w:r>
      <w:proofErr w:type="spellEnd"/>
      <w:r w:rsidR="007A7545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7A7545">
        <w:rPr>
          <w:rFonts w:ascii="Bookman Old Style" w:hAnsi="Bookman Old Style" w:cs="Tahoma"/>
          <w:sz w:val="24"/>
          <w:szCs w:val="24"/>
        </w:rPr>
        <w:t>dipersamakan</w:t>
      </w:r>
      <w:proofErr w:type="spellEnd"/>
      <w:r w:rsidR="007A7545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7A7545">
        <w:rPr>
          <w:rFonts w:ascii="Bookman Old Style" w:hAnsi="Bookman Old Style" w:cs="Tahoma"/>
          <w:sz w:val="24"/>
          <w:szCs w:val="24"/>
        </w:rPr>
        <w:t>sebagai</w:t>
      </w:r>
      <w:proofErr w:type="spellEnd"/>
      <w:r w:rsidR="007A7545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7A7545">
        <w:rPr>
          <w:rFonts w:ascii="Bookman Old Style" w:hAnsi="Bookman Old Style" w:cs="Tahoma"/>
          <w:sz w:val="24"/>
          <w:szCs w:val="24"/>
        </w:rPr>
        <w:t>rincian</w:t>
      </w:r>
      <w:proofErr w:type="spellEnd"/>
      <w:r w:rsidR="007A7545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7A7545">
        <w:rPr>
          <w:rFonts w:ascii="Bookman Old Style" w:hAnsi="Bookman Old Style" w:cs="Tahoma"/>
          <w:sz w:val="24"/>
          <w:szCs w:val="24"/>
        </w:rPr>
        <w:t>teknis</w:t>
      </w:r>
      <w:proofErr w:type="spellEnd"/>
      <w:r w:rsidR="007A7545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7A7545">
        <w:rPr>
          <w:rFonts w:ascii="Bookman Old Style" w:hAnsi="Bookman Old Style" w:cs="Tahoma"/>
          <w:sz w:val="24"/>
          <w:szCs w:val="24"/>
        </w:rPr>
        <w:t>penyimpanan</w:t>
      </w:r>
      <w:proofErr w:type="spellEnd"/>
      <w:r w:rsidR="007A7545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7A7545">
        <w:rPr>
          <w:rFonts w:ascii="Bookman Old Style" w:hAnsi="Bookman Old Style" w:cs="Tahoma"/>
          <w:sz w:val="24"/>
          <w:szCs w:val="24"/>
        </w:rPr>
        <w:t>limbah</w:t>
      </w:r>
      <w:proofErr w:type="spellEnd"/>
      <w:r w:rsidR="007A7545">
        <w:rPr>
          <w:rFonts w:ascii="Bookman Old Style" w:hAnsi="Bookman Old Style" w:cs="Tahoma"/>
          <w:sz w:val="24"/>
          <w:szCs w:val="24"/>
        </w:rPr>
        <w:t xml:space="preserve"> B3.</w:t>
      </w:r>
    </w:p>
    <w:p w14:paraId="3A0BBBF8" w14:textId="7AF4FD96" w:rsidR="00272E55" w:rsidRPr="002417FE" w:rsidRDefault="007A7545" w:rsidP="007A7545">
      <w:pPr>
        <w:tabs>
          <w:tab w:val="left" w:pos="2552"/>
          <w:tab w:val="left" w:pos="2977"/>
          <w:tab w:val="left" w:pos="3240"/>
          <w:tab w:val="left" w:pos="3600"/>
        </w:tabs>
        <w:spacing w:after="0" w:line="240" w:lineRule="auto"/>
        <w:ind w:left="2977" w:hanging="2977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lastRenderedPageBreak/>
        <w:t>KE</w:t>
      </w:r>
      <w:r w:rsidR="00EA283C">
        <w:rPr>
          <w:rFonts w:ascii="Bookman Old Style" w:hAnsi="Bookman Old Style" w:cs="Tahoma"/>
          <w:sz w:val="24"/>
          <w:szCs w:val="24"/>
        </w:rPr>
        <w:t>ENAM</w:t>
      </w:r>
      <w:r>
        <w:rPr>
          <w:rFonts w:ascii="Bookman Old Style" w:hAnsi="Bookman Old Style" w:cs="Tahoma"/>
          <w:sz w:val="24"/>
          <w:szCs w:val="24"/>
        </w:rPr>
        <w:tab/>
        <w:t>:</w:t>
      </w:r>
      <w:r>
        <w:rPr>
          <w:rFonts w:ascii="Bookman Old Style" w:hAnsi="Bookman Old Style" w:cs="Tahoma"/>
          <w:sz w:val="24"/>
          <w:szCs w:val="24"/>
        </w:rPr>
        <w:tab/>
      </w:r>
      <w:r w:rsidR="00E069C7" w:rsidRPr="00E069C7">
        <w:rPr>
          <w:rFonts w:ascii="Bookman Old Style" w:hAnsi="Bookman Old Style" w:cs="Tahoma"/>
          <w:sz w:val="24"/>
          <w:szCs w:val="24"/>
          <w:lang w:val="id-ID"/>
        </w:rPr>
        <w:t>Penanggung Jawab Usaha dan/atau Kegiatan wajib melakukan pengelolaan</w:t>
      </w:r>
      <w:r w:rsidR="00E069C7" w:rsidRPr="00E069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E069C7" w:rsidRPr="00E069C7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="00E069C7" w:rsidRPr="00E069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E069C7" w:rsidRPr="00E069C7">
        <w:rPr>
          <w:rFonts w:ascii="Bookman Old Style" w:hAnsi="Bookman Old Style" w:cs="Tahoma"/>
          <w:sz w:val="24"/>
          <w:szCs w:val="24"/>
        </w:rPr>
        <w:t>pemantauan</w:t>
      </w:r>
      <w:proofErr w:type="spellEnd"/>
      <w:r w:rsidR="00E069C7" w:rsidRPr="00E069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E069C7" w:rsidRPr="00E069C7">
        <w:rPr>
          <w:rFonts w:ascii="Bookman Old Style" w:hAnsi="Bookman Old Style" w:cs="Tahoma"/>
          <w:sz w:val="24"/>
          <w:szCs w:val="24"/>
        </w:rPr>
        <w:t>lingkungan</w:t>
      </w:r>
      <w:proofErr w:type="spellEnd"/>
      <w:r w:rsidR="00E069C7" w:rsidRPr="00E069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E069C7" w:rsidRPr="00E069C7">
        <w:rPr>
          <w:rFonts w:ascii="Bookman Old Style" w:hAnsi="Bookman Old Style" w:cs="Tahoma"/>
          <w:sz w:val="24"/>
          <w:szCs w:val="24"/>
        </w:rPr>
        <w:t>sebagaimana</w:t>
      </w:r>
      <w:proofErr w:type="spellEnd"/>
      <w:r w:rsidR="00E069C7" w:rsidRPr="00E069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E069C7" w:rsidRPr="00E069C7">
        <w:rPr>
          <w:rFonts w:ascii="Bookman Old Style" w:hAnsi="Bookman Old Style" w:cs="Tahoma"/>
          <w:sz w:val="24"/>
          <w:szCs w:val="24"/>
        </w:rPr>
        <w:t>tercantum</w:t>
      </w:r>
      <w:proofErr w:type="spellEnd"/>
      <w:r w:rsidR="00E069C7" w:rsidRPr="00E069C7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E069C7" w:rsidRPr="00E069C7">
        <w:rPr>
          <w:rFonts w:ascii="Bookman Old Style" w:hAnsi="Bookman Old Style" w:cs="Tahoma"/>
          <w:sz w:val="24"/>
          <w:szCs w:val="24"/>
        </w:rPr>
        <w:t>dalam</w:t>
      </w:r>
      <w:proofErr w:type="spellEnd"/>
      <w:r w:rsidR="00E069C7" w:rsidRPr="00E069C7">
        <w:rPr>
          <w:rFonts w:ascii="Bookman Old Style" w:hAnsi="Bookman Old Style" w:cs="Tahoma"/>
          <w:sz w:val="24"/>
          <w:szCs w:val="24"/>
        </w:rPr>
        <w:t xml:space="preserve"> </w:t>
      </w:r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 xml:space="preserve">IL, </w:t>
      </w:r>
      <w:proofErr w:type="spellStart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>Persetujuan</w:t>
      </w:r>
      <w:proofErr w:type="spellEnd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 xml:space="preserve"> UKL-UPL, SKKL, </w:t>
      </w:r>
      <w:proofErr w:type="spellStart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>Persetujuan</w:t>
      </w:r>
      <w:proofErr w:type="spellEnd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 xml:space="preserve"> DELH, </w:t>
      </w:r>
      <w:proofErr w:type="spellStart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>Persetujuan</w:t>
      </w:r>
      <w:proofErr w:type="spellEnd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 xml:space="preserve"> DPLH (</w:t>
      </w:r>
      <w:proofErr w:type="spellStart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>sebutkan</w:t>
      </w:r>
      <w:proofErr w:type="spellEnd"/>
      <w:r w:rsidR="00EA283C" w:rsidRPr="00EA283C">
        <w:rPr>
          <w:rFonts w:ascii="Bookman Old Style" w:hAnsi="Bookman Old Style" w:cs="Tahoma"/>
          <w:sz w:val="24"/>
          <w:szCs w:val="24"/>
          <w:highlight w:val="yellow"/>
        </w:rPr>
        <w:t>)</w:t>
      </w:r>
    </w:p>
    <w:p w14:paraId="24E2F7BE" w14:textId="5A0B178B" w:rsidR="00CB66C2" w:rsidRDefault="00CB66C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KE</w:t>
      </w:r>
      <w:r w:rsidR="00976004">
        <w:rPr>
          <w:rFonts w:ascii="Bookman Old Style" w:hAnsi="Bookman Old Style" w:cs="Tahoma"/>
          <w:sz w:val="24"/>
          <w:szCs w:val="24"/>
        </w:rPr>
        <w:t>TUJUH</w:t>
      </w:r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Dalam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pelaksanaan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Keputusan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in</w:t>
      </w:r>
      <w:r w:rsidR="00AA1293">
        <w:rPr>
          <w:rFonts w:ascii="Bookman Old Style" w:hAnsi="Bookman Old Style" w:cs="Tahoma"/>
          <w:sz w:val="24"/>
          <w:szCs w:val="24"/>
        </w:rPr>
        <w:t>i</w:t>
      </w:r>
      <w:proofErr w:type="spellEnd"/>
      <w:r w:rsidR="00AA1293">
        <w:rPr>
          <w:rFonts w:ascii="Bookman Old Style" w:hAnsi="Bookman Old Style" w:cs="Tahoma"/>
          <w:sz w:val="24"/>
          <w:szCs w:val="24"/>
        </w:rPr>
        <w:t xml:space="preserve">, </w:t>
      </w:r>
      <w:proofErr w:type="spellStart"/>
      <w:r w:rsidR="00AA1293">
        <w:rPr>
          <w:rFonts w:ascii="Bookman Old Style" w:hAnsi="Bookman Old Style" w:cs="Tahoma"/>
          <w:sz w:val="24"/>
          <w:szCs w:val="24"/>
        </w:rPr>
        <w:t>Menteri</w:t>
      </w:r>
      <w:proofErr w:type="spellEnd"/>
      <w:r w:rsidR="00AA1293">
        <w:rPr>
          <w:rFonts w:ascii="Bookman Old Style" w:hAnsi="Bookman Old Style" w:cs="Tahoma"/>
          <w:sz w:val="24"/>
          <w:szCs w:val="24"/>
        </w:rPr>
        <w:t>/</w:t>
      </w:r>
      <w:proofErr w:type="spellStart"/>
      <w:r w:rsidR="00AA1293">
        <w:rPr>
          <w:rFonts w:ascii="Bookman Old Style" w:hAnsi="Bookman Old Style" w:cs="Tahoma"/>
          <w:sz w:val="24"/>
          <w:szCs w:val="24"/>
        </w:rPr>
        <w:t>Gubernur</w:t>
      </w:r>
      <w:proofErr w:type="spellEnd"/>
      <w:r w:rsidR="00AA1293">
        <w:rPr>
          <w:rFonts w:ascii="Bookman Old Style" w:hAnsi="Bookman Old Style" w:cs="Tahoma"/>
          <w:sz w:val="24"/>
          <w:szCs w:val="24"/>
        </w:rPr>
        <w:t>/</w:t>
      </w:r>
      <w:proofErr w:type="spellStart"/>
      <w:r w:rsidR="00AA1293">
        <w:rPr>
          <w:rFonts w:ascii="Bookman Old Style" w:hAnsi="Bookman Old Style" w:cs="Tahoma"/>
          <w:sz w:val="24"/>
          <w:szCs w:val="24"/>
        </w:rPr>
        <w:t>Bupati</w:t>
      </w:r>
      <w:proofErr w:type="spellEnd"/>
      <w:r w:rsidR="00AA1293">
        <w:rPr>
          <w:rFonts w:ascii="Bookman Old Style" w:hAnsi="Bookman Old Style" w:cs="Tahoma"/>
          <w:sz w:val="24"/>
          <w:szCs w:val="24"/>
        </w:rPr>
        <w:t>/</w:t>
      </w:r>
      <w:proofErr w:type="spellStart"/>
      <w:r w:rsidR="00AA1293">
        <w:rPr>
          <w:rFonts w:ascii="Bookman Old Style" w:hAnsi="Bookman Old Style" w:cs="Tahoma"/>
          <w:sz w:val="24"/>
          <w:szCs w:val="24"/>
        </w:rPr>
        <w:t>Wali</w:t>
      </w:r>
      <w:proofErr w:type="spellEnd"/>
      <w:r w:rsid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proofErr w:type="gramStart"/>
      <w:r w:rsidR="00AA1293" w:rsidRPr="00AA1293">
        <w:rPr>
          <w:rFonts w:ascii="Bookman Old Style" w:hAnsi="Bookman Old Style" w:cs="Tahoma"/>
          <w:sz w:val="24"/>
          <w:szCs w:val="24"/>
        </w:rPr>
        <w:t>kota</w:t>
      </w:r>
      <w:proofErr w:type="spellEnd"/>
      <w:proofErr w:type="gram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melakukan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pengawasan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terhadap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pelaksanaan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usaha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yang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dilaksanakan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sesuai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dengan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peraturan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perundang-undangan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paling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sedikit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1 (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satu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) kali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dalam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 1 (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satu</w:t>
      </w:r>
      <w:proofErr w:type="spellEnd"/>
      <w:r w:rsidR="00AA1293" w:rsidRPr="00AA1293">
        <w:rPr>
          <w:rFonts w:ascii="Bookman Old Style" w:hAnsi="Bookman Old Style" w:cs="Tahoma"/>
          <w:sz w:val="24"/>
          <w:szCs w:val="24"/>
        </w:rPr>
        <w:t xml:space="preserve">) </w:t>
      </w:r>
      <w:proofErr w:type="spellStart"/>
      <w:r w:rsidR="00AA1293" w:rsidRPr="00AA1293">
        <w:rPr>
          <w:rFonts w:ascii="Bookman Old Style" w:hAnsi="Bookman Old Style" w:cs="Tahoma"/>
          <w:sz w:val="24"/>
          <w:szCs w:val="24"/>
        </w:rPr>
        <w:t>tahun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>.</w:t>
      </w:r>
    </w:p>
    <w:p w14:paraId="26E03DE9" w14:textId="77777777" w:rsidR="00845C82" w:rsidRPr="002417FE" w:rsidRDefault="00845C8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3246F7E9" w14:textId="76931F06" w:rsidR="00CB66C2" w:rsidRDefault="00845C8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KE</w:t>
      </w:r>
      <w:r>
        <w:rPr>
          <w:rFonts w:ascii="Bookman Old Style" w:hAnsi="Bookman Old Style" w:cs="Tahoma"/>
          <w:sz w:val="24"/>
          <w:szCs w:val="24"/>
        </w:rPr>
        <w:t>DELAPAN</w:t>
      </w:r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</w:r>
      <w:proofErr w:type="spellStart"/>
      <w:r w:rsidRPr="00AA1293">
        <w:rPr>
          <w:rFonts w:ascii="Bookman Old Style" w:hAnsi="Bookman Old Style" w:cs="Tahoma"/>
          <w:sz w:val="24"/>
          <w:szCs w:val="24"/>
        </w:rPr>
        <w:t>Dalam</w:t>
      </w:r>
      <w:proofErr w:type="spellEnd"/>
      <w:r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rangka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menjamin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pelaksanaan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Persetujuan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Lingkungan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Tahoma"/>
          <w:sz w:val="24"/>
          <w:szCs w:val="24"/>
        </w:rPr>
        <w:t>Pelaku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usaha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diprioritaskan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untuk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dilakukan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pengawasan</w:t>
      </w:r>
      <w:proofErr w:type="spellEnd"/>
      <w:r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AA1293">
        <w:rPr>
          <w:rFonts w:ascii="Bookman Old Style" w:hAnsi="Bookman Old Style" w:cs="Tahoma"/>
          <w:sz w:val="24"/>
          <w:szCs w:val="24"/>
        </w:rPr>
        <w:t>dalam</w:t>
      </w:r>
      <w:proofErr w:type="spellEnd"/>
      <w:r w:rsidRPr="00AA1293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jangka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ahoma"/>
          <w:sz w:val="24"/>
          <w:szCs w:val="24"/>
        </w:rPr>
        <w:t>waktu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</w:t>
      </w:r>
      <w:r w:rsidRPr="00AA1293">
        <w:rPr>
          <w:rFonts w:ascii="Bookman Old Style" w:hAnsi="Bookman Old Style" w:cs="Tahoma"/>
          <w:sz w:val="24"/>
          <w:szCs w:val="24"/>
        </w:rPr>
        <w:t>1 (</w:t>
      </w:r>
      <w:proofErr w:type="spellStart"/>
      <w:r w:rsidRPr="00AA1293">
        <w:rPr>
          <w:rFonts w:ascii="Bookman Old Style" w:hAnsi="Bookman Old Style" w:cs="Tahoma"/>
          <w:sz w:val="24"/>
          <w:szCs w:val="24"/>
        </w:rPr>
        <w:t>satu</w:t>
      </w:r>
      <w:proofErr w:type="spellEnd"/>
      <w:r w:rsidRPr="00AA1293">
        <w:rPr>
          <w:rFonts w:ascii="Bookman Old Style" w:hAnsi="Bookman Old Style" w:cs="Tahoma"/>
          <w:sz w:val="24"/>
          <w:szCs w:val="24"/>
        </w:rPr>
        <w:t xml:space="preserve">) </w:t>
      </w:r>
      <w:proofErr w:type="spellStart"/>
      <w:r w:rsidRPr="00AA1293">
        <w:rPr>
          <w:rFonts w:ascii="Bookman Old Style" w:hAnsi="Bookman Old Style" w:cs="Tahoma"/>
          <w:sz w:val="24"/>
          <w:szCs w:val="24"/>
        </w:rPr>
        <w:t>tahun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>.</w:t>
      </w:r>
    </w:p>
    <w:p w14:paraId="677708C4" w14:textId="77777777" w:rsidR="00845C82" w:rsidRPr="002417FE" w:rsidRDefault="00845C8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2D237134" w14:textId="66F846B1" w:rsidR="008D13CA" w:rsidRPr="00AD35E3" w:rsidRDefault="008D13CA" w:rsidP="008D13CA">
      <w:pPr>
        <w:tabs>
          <w:tab w:val="left" w:pos="1440"/>
          <w:tab w:val="left" w:pos="1800"/>
          <w:tab w:val="left" w:pos="2552"/>
        </w:tabs>
        <w:spacing w:after="0" w:line="240" w:lineRule="auto"/>
        <w:ind w:left="2835" w:right="16" w:hanging="2835"/>
        <w:jc w:val="both"/>
        <w:rPr>
          <w:rFonts w:ascii="Bookman Old Style" w:eastAsia="Times New Roman" w:hAnsi="Bookman Old Style" w:cs="Tahoma"/>
          <w:sz w:val="24"/>
          <w:szCs w:val="24"/>
          <w:lang w:val="id-ID"/>
        </w:rPr>
      </w:pPr>
      <w:r w:rsidRPr="00076AE3">
        <w:rPr>
          <w:rFonts w:ascii="Bookman Old Style" w:eastAsia="Times New Roman" w:hAnsi="Bookman Old Style" w:cs="Tahoma"/>
          <w:sz w:val="24"/>
          <w:szCs w:val="24"/>
          <w:lang w:val="id-ID"/>
        </w:rPr>
        <w:t>KE</w:t>
      </w:r>
      <w:r w:rsidR="00845C82">
        <w:rPr>
          <w:rFonts w:ascii="Bookman Old Style" w:eastAsia="Times New Roman" w:hAnsi="Bookman Old Style" w:cs="Tahoma"/>
          <w:sz w:val="24"/>
          <w:szCs w:val="24"/>
        </w:rPr>
        <w:t>SEMBILAN</w:t>
      </w:r>
      <w:r w:rsidRPr="00076AE3">
        <w:rPr>
          <w:rFonts w:ascii="Bookman Old Style" w:eastAsia="Times New Roman" w:hAnsi="Bookman Old Style" w:cs="Tahoma"/>
          <w:sz w:val="24"/>
          <w:szCs w:val="24"/>
          <w:lang w:val="id-ID"/>
        </w:rPr>
        <w:tab/>
      </w:r>
      <w:r w:rsidRPr="00076AE3">
        <w:rPr>
          <w:rFonts w:ascii="Bookman Old Style" w:eastAsia="Times New Roman" w:hAnsi="Bookman Old Style" w:cs="Tahoma"/>
          <w:sz w:val="24"/>
          <w:szCs w:val="24"/>
          <w:lang w:val="id-ID"/>
        </w:rPr>
        <w:tab/>
        <w:t>:</w:t>
      </w:r>
      <w:r w:rsidRPr="00076AE3">
        <w:rPr>
          <w:rFonts w:ascii="Bookman Old Style" w:eastAsia="Times New Roman" w:hAnsi="Bookman Old Style" w:cs="Tahoma"/>
          <w:sz w:val="24"/>
          <w:szCs w:val="24"/>
          <w:lang w:val="id-ID"/>
        </w:rPr>
        <w:tab/>
        <w:t xml:space="preserve">Dalam melaksanakan kegiatan, </w:t>
      </w:r>
      <w:r w:rsidRPr="00076AE3">
        <w:rPr>
          <w:rFonts w:ascii="Bookman Old Style" w:eastAsia="Times New Roman" w:hAnsi="Bookman Old Style" w:cs="Tahoma"/>
          <w:sz w:val="24"/>
          <w:szCs w:val="24"/>
          <w:lang w:val="en-AU"/>
        </w:rPr>
        <w:t>P</w:t>
      </w:r>
      <w:r w:rsidRPr="00076AE3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enanggung </w:t>
      </w:r>
      <w:r w:rsidRPr="00076AE3">
        <w:rPr>
          <w:rFonts w:ascii="Bookman Old Style" w:eastAsia="Times New Roman" w:hAnsi="Bookman Old Style" w:cs="Tahoma"/>
          <w:sz w:val="24"/>
          <w:szCs w:val="24"/>
          <w:lang w:val="en-AU"/>
        </w:rPr>
        <w:t>J</w:t>
      </w:r>
      <w:r w:rsidRPr="00076AE3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awab </w:t>
      </w:r>
      <w:r w:rsidRPr="00076AE3">
        <w:rPr>
          <w:rFonts w:ascii="Bookman Old Style" w:eastAsia="Times New Roman" w:hAnsi="Bookman Old Style" w:cs="Tahoma"/>
          <w:sz w:val="24"/>
          <w:szCs w:val="24"/>
          <w:lang w:val="en-AU"/>
        </w:rPr>
        <w:t>U</w:t>
      </w:r>
      <w:r w:rsidRPr="00076AE3">
        <w:rPr>
          <w:rFonts w:ascii="Bookman Old Style" w:eastAsia="Times New Roman" w:hAnsi="Bookman Old Style" w:cs="Tahoma"/>
          <w:sz w:val="24"/>
          <w:szCs w:val="24"/>
          <w:lang w:val="id-ID"/>
        </w:rPr>
        <w:t xml:space="preserve">saha dan/atau </w:t>
      </w:r>
      <w:r w:rsidRPr="00076AE3">
        <w:rPr>
          <w:rFonts w:ascii="Bookman Old Style" w:eastAsia="Times New Roman" w:hAnsi="Bookman Old Style" w:cs="Tahoma"/>
          <w:sz w:val="24"/>
          <w:szCs w:val="24"/>
          <w:lang w:val="en-AU"/>
        </w:rPr>
        <w:t>K</w:t>
      </w:r>
      <w:r w:rsidRPr="00076AE3">
        <w:rPr>
          <w:rFonts w:ascii="Bookman Old Style" w:eastAsia="Times New Roman" w:hAnsi="Bookman Old Style" w:cs="Tahoma"/>
          <w:sz w:val="24"/>
          <w:szCs w:val="24"/>
          <w:lang w:val="id-ID"/>
        </w:rPr>
        <w:t>egiatan wajib:</w:t>
      </w:r>
    </w:p>
    <w:p w14:paraId="43BAA704" w14:textId="77777777" w:rsidR="008D13CA" w:rsidRPr="00AD35E3" w:rsidRDefault="008D13CA" w:rsidP="008D13CA">
      <w:pPr>
        <w:numPr>
          <w:ilvl w:val="0"/>
          <w:numId w:val="380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Mematuhi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ketentuan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peraturan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perundang-undangan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di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bidang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Perlindungan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Pengelolaan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Lingkungan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Hidup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; </w:t>
      </w:r>
    </w:p>
    <w:p w14:paraId="6AA61719" w14:textId="77777777" w:rsidR="008D13CA" w:rsidRPr="00AD35E3" w:rsidRDefault="008D13CA" w:rsidP="008D13CA">
      <w:pPr>
        <w:numPr>
          <w:ilvl w:val="0"/>
          <w:numId w:val="380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Melakukan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koordinasi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dengan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instansi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pusat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maupun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daerah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,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berkaitan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dengan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pelaksanaan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kegiatan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ini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;</w:t>
      </w:r>
    </w:p>
    <w:p w14:paraId="00D10156" w14:textId="77777777" w:rsidR="008D13CA" w:rsidRPr="00AD35E3" w:rsidRDefault="008D13CA" w:rsidP="008D13CA">
      <w:pPr>
        <w:numPr>
          <w:ilvl w:val="0"/>
          <w:numId w:val="380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Melaksanakan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ketentuan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pelaksanaan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kegiatan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sesuai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dengan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r w:rsidRPr="00AD35E3">
        <w:rPr>
          <w:rFonts w:ascii="Bookman Old Style" w:eastAsia="Times New Roman" w:hAnsi="Bookman Old Style" w:cs="Tahoma"/>
          <w:i/>
          <w:iCs/>
          <w:sz w:val="24"/>
          <w:szCs w:val="24"/>
          <w:lang w:val="en-ID" w:eastAsia="x-none"/>
        </w:rPr>
        <w:t>Standard Operating Procedure</w:t>
      </w:r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(SOP);</w:t>
      </w:r>
    </w:p>
    <w:p w14:paraId="6D2CFF41" w14:textId="77777777" w:rsidR="008D13CA" w:rsidRPr="00AD35E3" w:rsidRDefault="008D13CA" w:rsidP="008D13CA">
      <w:pPr>
        <w:numPr>
          <w:ilvl w:val="0"/>
          <w:numId w:val="380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Melakukan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perbaikan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secara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terus-menerus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terhadap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kehandalan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teknologi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yang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digunakan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dalam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rangka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meminimalisasi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dampak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yang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diakibatkan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dari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rencana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kegiatan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ini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;</w:t>
      </w:r>
    </w:p>
    <w:p w14:paraId="72495799" w14:textId="77777777" w:rsidR="008D13CA" w:rsidRPr="00AD35E3" w:rsidRDefault="008D13CA" w:rsidP="008D13CA">
      <w:pPr>
        <w:numPr>
          <w:ilvl w:val="0"/>
          <w:numId w:val="380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Mendokumentasikan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kegiatan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pengelolaan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lingkungan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yang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dilakukan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terkait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dengan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kegiatan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tersebut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;</w:t>
      </w:r>
    </w:p>
    <w:p w14:paraId="02B27F0C" w14:textId="77777777" w:rsidR="008D13CA" w:rsidRPr="00AD35E3" w:rsidRDefault="008D13CA" w:rsidP="008D13CA">
      <w:pPr>
        <w:numPr>
          <w:ilvl w:val="0"/>
          <w:numId w:val="380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Menyiapkan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dana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penjaminan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untuk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pemulihan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fungsi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lingkungan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hidup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sesuai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dengan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ketentuan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peraturan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perundang-undangan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;</w:t>
      </w:r>
    </w:p>
    <w:p w14:paraId="14C0A995" w14:textId="77777777" w:rsidR="008D13CA" w:rsidRPr="00AD35E3" w:rsidRDefault="008D13CA" w:rsidP="008D13CA">
      <w:pPr>
        <w:numPr>
          <w:ilvl w:val="0"/>
          <w:numId w:val="380"/>
        </w:numPr>
        <w:spacing w:after="0" w:line="240" w:lineRule="auto"/>
        <w:ind w:left="3402" w:hanging="567"/>
        <w:jc w:val="both"/>
        <w:rPr>
          <w:rFonts w:ascii="Bookman Old Style" w:eastAsia="Times New Roman" w:hAnsi="Bookman Old Style" w:cs="Tahoma"/>
          <w:sz w:val="24"/>
          <w:szCs w:val="24"/>
          <w:lang w:val="en-ID" w:eastAsia="x-none"/>
        </w:rPr>
      </w:pP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Menyusun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laporan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pelaksanaan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kewajiban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sebagaimana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dimaksud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pada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angka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1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sampai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dengan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angka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7, paling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sedikit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(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satu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) kali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setiap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6 (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enam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)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bulan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selama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usaha</w:t>
      </w:r>
      <w:proofErr w:type="spellEnd"/>
      <w:r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dan</w:t>
      </w:r>
      <w:proofErr w:type="spellEnd"/>
      <w:r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/</w:t>
      </w:r>
      <w:proofErr w:type="spellStart"/>
      <w:r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atau</w:t>
      </w:r>
      <w:proofErr w:type="spellEnd"/>
      <w:r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>
        <w:rPr>
          <w:rFonts w:ascii="Bookman Old Style" w:eastAsia="Times New Roman" w:hAnsi="Bookman Old Style" w:cs="Tahoma"/>
          <w:bCs/>
          <w:sz w:val="24"/>
          <w:szCs w:val="24"/>
          <w:lang w:eastAsia="x-none"/>
        </w:rPr>
        <w:t>k</w:t>
      </w:r>
      <w:r w:rsidRPr="00AD35E3">
        <w:rPr>
          <w:rFonts w:ascii="Bookman Old Style" w:eastAsia="Times New Roman" w:hAnsi="Bookman Old Style" w:cs="Tahoma"/>
          <w:bCs/>
          <w:sz w:val="24"/>
          <w:szCs w:val="24"/>
          <w:lang w:eastAsia="x-none"/>
        </w:rPr>
        <w:t>egiatan</w:t>
      </w:r>
      <w:proofErr w:type="spellEnd"/>
      <w:r w:rsidRPr="00AD35E3">
        <w:rPr>
          <w:rFonts w:ascii="Bookman Old Style" w:eastAsia="Times New Roman" w:hAnsi="Bookman Old Style" w:cs="Tahoma"/>
          <w:bCs/>
          <w:sz w:val="24"/>
          <w:szCs w:val="24"/>
          <w:lang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berlangsung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dan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menyampaikan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 xml:space="preserve"> </w:t>
      </w:r>
      <w:proofErr w:type="spellStart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kepada</w:t>
      </w:r>
      <w:proofErr w:type="spellEnd"/>
      <w:r w:rsidRPr="00AD35E3">
        <w:rPr>
          <w:rFonts w:ascii="Bookman Old Style" w:eastAsia="Times New Roman" w:hAnsi="Bookman Old Style" w:cs="Tahoma"/>
          <w:sz w:val="24"/>
          <w:szCs w:val="24"/>
          <w:lang w:val="en-ID" w:eastAsia="x-none"/>
        </w:rPr>
        <w:t>:</w:t>
      </w:r>
    </w:p>
    <w:p w14:paraId="3E3671C7" w14:textId="77777777" w:rsidR="008D13CA" w:rsidRPr="00AD35E3" w:rsidRDefault="008D13CA" w:rsidP="008D13CA">
      <w:pPr>
        <w:numPr>
          <w:ilvl w:val="0"/>
          <w:numId w:val="381"/>
        </w:numPr>
        <w:tabs>
          <w:tab w:val="left" w:pos="3969"/>
        </w:tabs>
        <w:spacing w:after="0" w:line="240" w:lineRule="auto"/>
        <w:ind w:left="3969" w:hanging="567"/>
        <w:jc w:val="both"/>
        <w:rPr>
          <w:rFonts w:ascii="Bookman Old Style" w:eastAsia="Times New Roman" w:hAnsi="Bookman Old Style" w:cs="Tahoma"/>
          <w:noProof/>
          <w:sz w:val="24"/>
          <w:szCs w:val="24"/>
          <w:lang w:val="en-ID"/>
        </w:rPr>
      </w:pPr>
      <w:r w:rsidRPr="00AD35E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Menteri Lingkungan Hidup dan Kehutanan melalui Direktur Jenderal Penegakan Hukum Lingkungan Hidup dan Kehutanan;</w:t>
      </w:r>
    </w:p>
    <w:p w14:paraId="58481F06" w14:textId="06AFE105" w:rsidR="008D13CA" w:rsidRDefault="008D13CA" w:rsidP="008D13CA">
      <w:pPr>
        <w:numPr>
          <w:ilvl w:val="0"/>
          <w:numId w:val="381"/>
        </w:numPr>
        <w:tabs>
          <w:tab w:val="left" w:pos="3969"/>
        </w:tabs>
        <w:spacing w:after="0" w:line="240" w:lineRule="auto"/>
        <w:ind w:left="3969" w:hanging="567"/>
        <w:jc w:val="both"/>
        <w:rPr>
          <w:rFonts w:ascii="Bookman Old Style" w:eastAsia="Times New Roman" w:hAnsi="Bookman Old Style" w:cs="Tahoma"/>
          <w:noProof/>
          <w:sz w:val="24"/>
          <w:szCs w:val="24"/>
          <w:lang w:val="en-ID"/>
        </w:rPr>
      </w:pPr>
      <w:r w:rsidRPr="00AD35E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 xml:space="preserve">Gubernur </w:t>
      </w:r>
      <w:r w:rsidR="009543A7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php22</w:t>
      </w:r>
      <w:r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……</w:t>
      </w:r>
      <w:r w:rsidRPr="00AD35E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 xml:space="preserve"> melalui Kepala Dinas Lingkungan Hidup Provinsi </w:t>
      </w:r>
      <w:r w:rsidR="009543A7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php23</w:t>
      </w:r>
      <w:r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…..</w:t>
      </w:r>
      <w:r w:rsidRPr="00AD35E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;</w:t>
      </w:r>
    </w:p>
    <w:p w14:paraId="3726666E" w14:textId="0452CFD5" w:rsidR="00CB66C2" w:rsidRPr="008D13CA" w:rsidRDefault="008D13CA" w:rsidP="008D13CA">
      <w:pPr>
        <w:numPr>
          <w:ilvl w:val="0"/>
          <w:numId w:val="381"/>
        </w:numPr>
        <w:tabs>
          <w:tab w:val="left" w:pos="3969"/>
        </w:tabs>
        <w:spacing w:after="0" w:line="240" w:lineRule="auto"/>
        <w:ind w:left="3969" w:hanging="567"/>
        <w:jc w:val="both"/>
        <w:rPr>
          <w:rFonts w:ascii="Bookman Old Style" w:eastAsia="Times New Roman" w:hAnsi="Bookman Old Style" w:cs="Tahoma"/>
          <w:noProof/>
          <w:sz w:val="24"/>
          <w:szCs w:val="24"/>
          <w:lang w:val="en-ID"/>
        </w:rPr>
      </w:pPr>
      <w:r w:rsidRPr="00AD35E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Bupati</w:t>
      </w:r>
      <w:r w:rsidRPr="008D13CA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/Walikota</w:t>
      </w:r>
      <w:r w:rsidRPr="00AD35E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 xml:space="preserve"> </w:t>
      </w:r>
      <w:r w:rsidR="009543A7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php24</w:t>
      </w:r>
      <w:r w:rsidRPr="008D13CA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…</w:t>
      </w:r>
      <w:r w:rsidRPr="00AD35E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 xml:space="preserve"> melalui Kepala Dinas Lingkungan Hidup Kabupaten</w:t>
      </w:r>
      <w:r w:rsidRPr="008D13CA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/Kota</w:t>
      </w:r>
      <w:r w:rsidRPr="00AD35E3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 xml:space="preserve"> </w:t>
      </w:r>
      <w:r w:rsidR="009C2BE8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php2</w:t>
      </w:r>
      <w:r w:rsidRPr="008D13CA">
        <w:rPr>
          <w:rFonts w:ascii="Bookman Old Style" w:eastAsia="Times New Roman" w:hAnsi="Bookman Old Style" w:cs="Tahoma"/>
          <w:noProof/>
          <w:sz w:val="24"/>
          <w:szCs w:val="24"/>
          <w:lang w:val="en-ID"/>
        </w:rPr>
        <w:t>…….,</w:t>
      </w:r>
    </w:p>
    <w:p w14:paraId="57345D81" w14:textId="35428DB1" w:rsidR="00CB66C2" w:rsidRPr="002417FE" w:rsidRDefault="00CB66C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>KE</w:t>
      </w:r>
      <w:r w:rsidR="00845C82">
        <w:rPr>
          <w:rFonts w:ascii="Bookman Old Style" w:hAnsi="Bookman Old Style" w:cs="Tahoma"/>
          <w:sz w:val="24"/>
          <w:szCs w:val="24"/>
        </w:rPr>
        <w:t>SEPULUH</w:t>
      </w:r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Penanggung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Jawab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Usaha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>/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atau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Kegiatan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wajib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mengajukan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permohonan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perubahan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459C6" w:rsidRPr="002417FE">
        <w:rPr>
          <w:rFonts w:ascii="Bookman Old Style" w:hAnsi="Bookman Old Style" w:cs="Tahoma"/>
          <w:sz w:val="24"/>
          <w:szCs w:val="24"/>
        </w:rPr>
        <w:t>Persetujuan</w:t>
      </w:r>
      <w:proofErr w:type="spellEnd"/>
      <w:r w:rsidR="006459C6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Lingkungan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apabila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terjadi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perubahan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atas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rencana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usaha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>/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atau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kegiatannya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>/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atau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oleh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sebab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lain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sesuai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dengan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kriteria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perubahan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yang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tercantum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dalam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Pasal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r w:rsidR="006459C6" w:rsidRPr="002417FE">
        <w:rPr>
          <w:rFonts w:ascii="Bookman Old Style" w:hAnsi="Bookman Old Style" w:cs="Tahoma"/>
          <w:sz w:val="24"/>
          <w:szCs w:val="24"/>
        </w:rPr>
        <w:t>89</w:t>
      </w:r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Peraturan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Pemerintah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Republik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Indonesia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Nomor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r w:rsidR="006459C6" w:rsidRPr="002417FE">
        <w:rPr>
          <w:rFonts w:ascii="Bookman Old Style" w:hAnsi="Bookman Old Style" w:cs="Tahoma"/>
          <w:sz w:val="24"/>
          <w:szCs w:val="24"/>
        </w:rPr>
        <w:t>22</w:t>
      </w:r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Tahun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2</w:t>
      </w:r>
      <w:r w:rsidR="006459C6" w:rsidRPr="002417FE">
        <w:rPr>
          <w:rFonts w:ascii="Bookman Old Style" w:hAnsi="Bookman Old Style" w:cs="Tahoma"/>
          <w:sz w:val="24"/>
          <w:szCs w:val="24"/>
        </w:rPr>
        <w:t>021</w:t>
      </w:r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2417FE">
        <w:rPr>
          <w:rFonts w:ascii="Bookman Old Style" w:hAnsi="Bookman Old Style" w:cs="Tahoma"/>
          <w:sz w:val="24"/>
          <w:szCs w:val="24"/>
        </w:rPr>
        <w:t>tentang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>Penyelenggaraan</w:t>
      </w:r>
      <w:proofErr w:type="spellEnd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>Perlindungan</w:t>
      </w:r>
      <w:proofErr w:type="spellEnd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>dan</w:t>
      </w:r>
      <w:proofErr w:type="spellEnd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>Pengelolaan</w:t>
      </w:r>
      <w:proofErr w:type="spellEnd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>Lingkungan</w:t>
      </w:r>
      <w:proofErr w:type="spellEnd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 xml:space="preserve"> </w:t>
      </w:r>
      <w:proofErr w:type="spellStart"/>
      <w:r w:rsidR="006459C6" w:rsidRPr="002417FE">
        <w:rPr>
          <w:rFonts w:ascii="Bookman Old Style" w:hAnsi="Bookman Old Style" w:cs="Tahoma"/>
          <w:sz w:val="24"/>
          <w:szCs w:val="24"/>
          <w:lang w:val="en-ID"/>
        </w:rPr>
        <w:t>Hidup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>.</w:t>
      </w:r>
    </w:p>
    <w:p w14:paraId="0EF40C03" w14:textId="77777777" w:rsidR="00CB66C2" w:rsidRPr="002417FE" w:rsidRDefault="00CB66C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437D8304" w14:textId="53307879" w:rsidR="00CB66C2" w:rsidRPr="002417FE" w:rsidRDefault="00CB66C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lastRenderedPageBreak/>
        <w:t>KE</w:t>
      </w:r>
      <w:r w:rsidR="00845C82">
        <w:rPr>
          <w:rFonts w:ascii="Bookman Old Style" w:hAnsi="Bookman Old Style" w:cs="Tahoma"/>
          <w:sz w:val="24"/>
          <w:szCs w:val="24"/>
        </w:rPr>
        <w:t>SEBELAS</w:t>
      </w:r>
      <w:r w:rsidRPr="002417FE">
        <w:rPr>
          <w:rFonts w:ascii="Bookman Old Style" w:hAnsi="Bookman Old Style" w:cs="Tahoma"/>
          <w:sz w:val="24"/>
          <w:szCs w:val="24"/>
        </w:rPr>
        <w:tab/>
        <w:t>:</w:t>
      </w:r>
      <w:r w:rsidRPr="002417FE">
        <w:rPr>
          <w:rFonts w:ascii="Bookman Old Style" w:hAnsi="Bookman Old Style" w:cs="Tahoma"/>
          <w:sz w:val="24"/>
          <w:szCs w:val="24"/>
        </w:rPr>
        <w:tab/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Keputusan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Kelayakan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Lingkungan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Hidup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ini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merupakan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prasyarat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penerbitan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Perizinan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Berusaha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atau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Persetujuan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Pemerintah</w:t>
      </w:r>
      <w:proofErr w:type="spellEnd"/>
      <w:r w:rsidRPr="002417FE">
        <w:rPr>
          <w:rFonts w:ascii="Bookman Old Style" w:hAnsi="Bookman Old Style" w:cs="Tahoma"/>
          <w:sz w:val="24"/>
          <w:szCs w:val="24"/>
        </w:rPr>
        <w:t>.</w:t>
      </w:r>
    </w:p>
    <w:p w14:paraId="41180592" w14:textId="77777777" w:rsidR="00234D75" w:rsidRPr="002417FE" w:rsidRDefault="00234D75" w:rsidP="00B44B03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14:paraId="519A9911" w14:textId="4984D522" w:rsidR="00102AFD" w:rsidRPr="002417FE" w:rsidRDefault="00845C8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>KEDUA BELAS</w:t>
      </w:r>
      <w:r w:rsidR="00102AFD" w:rsidRPr="002417FE">
        <w:rPr>
          <w:rFonts w:ascii="Bookman Old Style" w:hAnsi="Bookman Old Style" w:cs="Tahoma"/>
          <w:sz w:val="24"/>
          <w:szCs w:val="24"/>
        </w:rPr>
        <w:tab/>
        <w:t>:</w:t>
      </w:r>
      <w:r w:rsidR="00102AFD" w:rsidRPr="002417FE">
        <w:rPr>
          <w:rFonts w:ascii="Bookman Old Style" w:hAnsi="Bookman Old Style" w:cs="Tahoma"/>
          <w:sz w:val="24"/>
          <w:szCs w:val="24"/>
        </w:rPr>
        <w:tab/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Keputusan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Menteri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ini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berlaku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sejak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tanggal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ditetapkan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,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berakhir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bersamaan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dengan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berakhirnya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Perizinan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Berusaha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atau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Persetujuan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102AFD" w:rsidRPr="002417FE">
        <w:rPr>
          <w:rFonts w:ascii="Bookman Old Style" w:hAnsi="Bookman Old Style" w:cs="Tahoma"/>
          <w:sz w:val="24"/>
          <w:szCs w:val="24"/>
        </w:rPr>
        <w:t>Pemerintah</w:t>
      </w:r>
      <w:proofErr w:type="spellEnd"/>
      <w:r w:rsidR="00102AFD" w:rsidRPr="002417FE">
        <w:rPr>
          <w:rFonts w:ascii="Bookman Old Style" w:hAnsi="Bookman Old Style" w:cs="Tahoma"/>
          <w:sz w:val="24"/>
          <w:szCs w:val="24"/>
        </w:rPr>
        <w:t>.</w:t>
      </w:r>
    </w:p>
    <w:p w14:paraId="32EEF1A6" w14:textId="77777777" w:rsidR="00CB66C2" w:rsidRPr="002417FE" w:rsidRDefault="00CB66C2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13B94A4B" w14:textId="77777777" w:rsidR="00A55267" w:rsidRPr="002417FE" w:rsidRDefault="00A55267" w:rsidP="00CB66C2">
      <w:pPr>
        <w:tabs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2880" w:hanging="2880"/>
        <w:jc w:val="both"/>
        <w:rPr>
          <w:rFonts w:ascii="Bookman Old Style" w:hAnsi="Bookman Old Style" w:cs="Tahoma"/>
          <w:sz w:val="24"/>
          <w:szCs w:val="24"/>
        </w:rPr>
      </w:pPr>
    </w:p>
    <w:p w14:paraId="4663E2AE" w14:textId="77777777" w:rsidR="000C1233" w:rsidRPr="002417FE" w:rsidRDefault="000C1233" w:rsidP="000C1233">
      <w:pPr>
        <w:pStyle w:val="p66"/>
        <w:tabs>
          <w:tab w:val="clear" w:pos="5147"/>
        </w:tabs>
        <w:ind w:left="4320"/>
        <w:jc w:val="both"/>
        <w:rPr>
          <w:rFonts w:ascii="Bookman Old Style" w:hAnsi="Bookman Old Style" w:cs="Tahoma"/>
          <w:lang w:val="id-ID"/>
        </w:rPr>
      </w:pPr>
      <w:r w:rsidRPr="00CD7091">
        <w:rPr>
          <w:rFonts w:ascii="Bookman Old Style" w:hAnsi="Bookman Old Style" w:cs="Tahoma"/>
          <w:lang w:val="id-ID"/>
        </w:rPr>
        <w:t xml:space="preserve">Ditetapkan di </w:t>
      </w:r>
      <w:r w:rsidR="00F26943" w:rsidRPr="00CD7091">
        <w:rPr>
          <w:rFonts w:ascii="Bookman Old Style" w:hAnsi="Bookman Old Style" w:cs="Tahoma"/>
          <w:lang w:val="id-ID"/>
        </w:rPr>
        <w:tab/>
        <w:t xml:space="preserve">: </w:t>
      </w:r>
      <w:r w:rsidRPr="00CD7091">
        <w:rPr>
          <w:rFonts w:ascii="Bookman Old Style" w:hAnsi="Bookman Old Style" w:cs="Tahoma"/>
          <w:lang w:val="id-ID"/>
        </w:rPr>
        <w:t>Jakarta</w:t>
      </w:r>
    </w:p>
    <w:p w14:paraId="00FC1956" w14:textId="53851675" w:rsidR="000C1233" w:rsidRPr="002417FE" w:rsidRDefault="000C1233" w:rsidP="00D507ED">
      <w:pPr>
        <w:pStyle w:val="p66"/>
        <w:tabs>
          <w:tab w:val="clear" w:pos="5147"/>
        </w:tabs>
        <w:spacing w:after="120"/>
        <w:ind w:left="5040" w:hanging="720"/>
        <w:jc w:val="both"/>
        <w:rPr>
          <w:rFonts w:ascii="Bookman Old Style" w:hAnsi="Bookman Old Style" w:cs="Tahoma"/>
          <w:lang w:val="id-ID"/>
        </w:rPr>
      </w:pPr>
      <w:r w:rsidRPr="00CD7091">
        <w:rPr>
          <w:rFonts w:ascii="Bookman Old Style" w:hAnsi="Bookman Old Style" w:cs="Tahoma"/>
          <w:lang w:val="id-ID"/>
        </w:rPr>
        <w:t xml:space="preserve">pada tanggal </w:t>
      </w:r>
      <w:r w:rsidR="00026744" w:rsidRPr="00CD7091">
        <w:rPr>
          <w:rFonts w:ascii="Bookman Old Style" w:hAnsi="Bookman Old Style" w:cs="Tahoma"/>
          <w:lang w:val="id-ID"/>
        </w:rPr>
        <w:tab/>
        <w:t xml:space="preserve">: </w:t>
      </w:r>
      <w:r w:rsidR="00026744" w:rsidRPr="00CD7091">
        <w:rPr>
          <w:rFonts w:ascii="Bookman Old Style" w:hAnsi="Bookman Old Style" w:cs="Tahoma"/>
          <w:lang w:val="id-ID"/>
        </w:rPr>
        <w:tab/>
      </w:r>
      <w:r w:rsidR="00026744" w:rsidRPr="00CD7091">
        <w:rPr>
          <w:rFonts w:ascii="Bookman Old Style" w:hAnsi="Bookman Old Style" w:cs="Tahoma"/>
          <w:lang w:val="id-ID"/>
        </w:rPr>
        <w:tab/>
      </w:r>
    </w:p>
    <w:p w14:paraId="6264AFD6" w14:textId="77777777" w:rsidR="00CB66C2" w:rsidRPr="002417FE" w:rsidRDefault="000C1233" w:rsidP="00E30AF4">
      <w:pPr>
        <w:pStyle w:val="p66"/>
        <w:tabs>
          <w:tab w:val="clear" w:pos="5147"/>
        </w:tabs>
        <w:ind w:left="4680" w:right="50" w:hanging="427"/>
        <w:rPr>
          <w:rFonts w:ascii="Bookman Old Style" w:hAnsi="Bookman Old Style" w:cs="Tahoma"/>
        </w:rPr>
      </w:pPr>
      <w:r w:rsidRPr="002417FE">
        <w:rPr>
          <w:rFonts w:ascii="Bookman Old Style" w:hAnsi="Bookman Old Style" w:cs="Tahoma"/>
          <w:lang w:val="id-ID"/>
        </w:rPr>
        <w:t>MENTERI</w:t>
      </w:r>
      <w:r w:rsidRPr="00CD7091">
        <w:rPr>
          <w:rFonts w:ascii="Bookman Old Style" w:hAnsi="Bookman Old Style" w:cs="Tahoma"/>
        </w:rPr>
        <w:t xml:space="preserve"> LINGKUNGAN HIDUP DAN</w:t>
      </w:r>
    </w:p>
    <w:p w14:paraId="4BBA9C67" w14:textId="61F7CCEE" w:rsidR="000C1233" w:rsidRPr="002417FE" w:rsidRDefault="000C1233" w:rsidP="00E30AF4">
      <w:pPr>
        <w:pStyle w:val="p66"/>
        <w:tabs>
          <w:tab w:val="clear" w:pos="5147"/>
        </w:tabs>
        <w:ind w:left="4253" w:right="50"/>
        <w:rPr>
          <w:rFonts w:ascii="Bookman Old Style" w:hAnsi="Bookman Old Style" w:cs="Tahoma"/>
          <w:lang w:val="id-ID"/>
        </w:rPr>
      </w:pPr>
      <w:r w:rsidRPr="00CD7091">
        <w:rPr>
          <w:rFonts w:ascii="Bookman Old Style" w:hAnsi="Bookman Old Style" w:cs="Tahoma"/>
        </w:rPr>
        <w:t>KEHUTANAN</w:t>
      </w:r>
      <w:r w:rsidR="00CB66C2" w:rsidRPr="00CD7091">
        <w:rPr>
          <w:rFonts w:ascii="Bookman Old Style" w:hAnsi="Bookman Old Style" w:cs="Tahoma"/>
        </w:rPr>
        <w:t xml:space="preserve"> </w:t>
      </w:r>
      <w:r w:rsidRPr="00CD7091">
        <w:rPr>
          <w:rFonts w:ascii="Bookman Old Style" w:hAnsi="Bookman Old Style" w:cs="Tahoma"/>
          <w:lang w:val="id-ID"/>
        </w:rPr>
        <w:t>REPUBLIK INDONESIA</w:t>
      </w:r>
    </w:p>
    <w:p w14:paraId="510F03CB" w14:textId="77777777" w:rsidR="000C1233" w:rsidRPr="002417FE" w:rsidRDefault="000C1233" w:rsidP="000C1233">
      <w:pPr>
        <w:pStyle w:val="p66"/>
        <w:tabs>
          <w:tab w:val="clear" w:pos="5147"/>
        </w:tabs>
        <w:ind w:left="5040" w:right="50"/>
        <w:jc w:val="center"/>
        <w:rPr>
          <w:rFonts w:ascii="Bookman Old Style" w:hAnsi="Bookman Old Style" w:cs="Tahoma"/>
        </w:rPr>
      </w:pPr>
    </w:p>
    <w:p w14:paraId="48115D8F" w14:textId="77777777" w:rsidR="000C1233" w:rsidRPr="002417FE" w:rsidRDefault="000C1233" w:rsidP="000C1233">
      <w:pPr>
        <w:pStyle w:val="p66"/>
        <w:tabs>
          <w:tab w:val="clear" w:pos="5147"/>
        </w:tabs>
        <w:ind w:left="5040" w:right="50"/>
        <w:jc w:val="center"/>
        <w:rPr>
          <w:rFonts w:ascii="Bookman Old Style" w:hAnsi="Bookman Old Style" w:cs="Tahoma"/>
        </w:rPr>
      </w:pPr>
    </w:p>
    <w:p w14:paraId="5D3F167B" w14:textId="77777777" w:rsidR="000C1233" w:rsidRPr="002417FE" w:rsidRDefault="000C1233" w:rsidP="000C1233">
      <w:pPr>
        <w:pStyle w:val="p66"/>
        <w:tabs>
          <w:tab w:val="clear" w:pos="5147"/>
        </w:tabs>
        <w:ind w:left="5040" w:right="50"/>
        <w:jc w:val="center"/>
        <w:rPr>
          <w:rFonts w:ascii="Bookman Old Style" w:hAnsi="Bookman Old Style" w:cs="Tahoma"/>
        </w:rPr>
      </w:pPr>
    </w:p>
    <w:p w14:paraId="584E5D3A" w14:textId="4EB6A97B" w:rsidR="000C1233" w:rsidRPr="002417FE" w:rsidRDefault="00CB66C2" w:rsidP="00CB66C2">
      <w:pPr>
        <w:tabs>
          <w:tab w:val="left" w:pos="3420"/>
          <w:tab w:val="left" w:pos="3780"/>
          <w:tab w:val="left" w:pos="432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  <w:r w:rsidRPr="002417FE">
        <w:rPr>
          <w:rFonts w:ascii="Bookman Old Style" w:hAnsi="Bookman Old Style" w:cs="Tahoma"/>
          <w:sz w:val="24"/>
          <w:szCs w:val="24"/>
        </w:rPr>
        <w:tab/>
      </w:r>
      <w:r w:rsidRPr="002417FE">
        <w:rPr>
          <w:rFonts w:ascii="Bookman Old Style" w:hAnsi="Bookman Old Style" w:cs="Tahoma"/>
          <w:sz w:val="24"/>
          <w:szCs w:val="24"/>
        </w:rPr>
        <w:tab/>
      </w:r>
      <w:r w:rsidRPr="002417FE">
        <w:rPr>
          <w:rFonts w:ascii="Bookman Old Style" w:hAnsi="Bookman Old Style" w:cs="Tahoma"/>
          <w:sz w:val="24"/>
          <w:szCs w:val="24"/>
        </w:rPr>
        <w:tab/>
      </w:r>
      <w:r w:rsidR="008D13CA" w:rsidRPr="008D13CA">
        <w:rPr>
          <w:rFonts w:ascii="Bookman Old Style" w:hAnsi="Bookman Old Style" w:cs="Tahoma"/>
          <w:sz w:val="24"/>
          <w:szCs w:val="24"/>
        </w:rPr>
        <w:t>SITI NURBAYA</w:t>
      </w:r>
    </w:p>
    <w:p w14:paraId="515B4D2A" w14:textId="77777777" w:rsidR="00CB66C2" w:rsidRPr="002417FE" w:rsidRDefault="00CB66C2" w:rsidP="00CB66C2">
      <w:pPr>
        <w:tabs>
          <w:tab w:val="left" w:pos="3420"/>
          <w:tab w:val="left" w:pos="3780"/>
          <w:tab w:val="left" w:pos="594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14:paraId="36AC2EF5" w14:textId="77777777" w:rsidR="00CB66C2" w:rsidRPr="002417FE" w:rsidRDefault="00CB66C2" w:rsidP="00CB66C2">
      <w:pPr>
        <w:tabs>
          <w:tab w:val="left" w:pos="3420"/>
          <w:tab w:val="left" w:pos="3780"/>
          <w:tab w:val="left" w:pos="5940"/>
          <w:tab w:val="left" w:pos="6120"/>
        </w:tabs>
        <w:spacing w:after="0" w:line="240" w:lineRule="auto"/>
        <w:rPr>
          <w:rFonts w:ascii="Bookman Old Style" w:hAnsi="Bookman Old Style" w:cs="Tahoma"/>
          <w:sz w:val="24"/>
          <w:szCs w:val="24"/>
        </w:rPr>
      </w:pPr>
    </w:p>
    <w:p w14:paraId="5B35EEA5" w14:textId="77777777" w:rsidR="008D13CA" w:rsidRPr="008D13CA" w:rsidRDefault="008D13CA" w:rsidP="008D13CA">
      <w:pPr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8D13CA">
        <w:rPr>
          <w:rFonts w:ascii="Bookman Old Style" w:hAnsi="Bookman Old Style" w:cs="Tahoma"/>
          <w:sz w:val="24"/>
          <w:szCs w:val="24"/>
        </w:rPr>
        <w:t>Tembusan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Yth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>.:</w:t>
      </w:r>
    </w:p>
    <w:p w14:paraId="692EE405" w14:textId="77777777" w:rsidR="008D13CA" w:rsidRPr="008D13CA" w:rsidRDefault="008D13CA" w:rsidP="008D13CA">
      <w:pPr>
        <w:numPr>
          <w:ilvl w:val="0"/>
          <w:numId w:val="9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r w:rsidRPr="008D13CA">
        <w:rPr>
          <w:rFonts w:ascii="Bookman Old Style" w:hAnsi="Bookman Old Style" w:cs="Tahoma"/>
          <w:sz w:val="24"/>
          <w:szCs w:val="24"/>
          <w:lang w:val="id-ID"/>
        </w:rPr>
        <w:t>Menteri Lingkungan Hidup dan Kehutanan;</w:t>
      </w:r>
    </w:p>
    <w:p w14:paraId="46EE833C" w14:textId="38B029F0" w:rsidR="008D13CA" w:rsidRPr="008D13CA" w:rsidRDefault="008D13CA" w:rsidP="008D13CA">
      <w:pPr>
        <w:numPr>
          <w:ilvl w:val="0"/>
          <w:numId w:val="9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8D13CA">
        <w:rPr>
          <w:rFonts w:ascii="Bookman Old Style" w:hAnsi="Bookman Old Style" w:cs="Tahoma"/>
          <w:sz w:val="24"/>
          <w:szCs w:val="24"/>
        </w:rPr>
        <w:t>Gubernur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r w:rsidR="009543A7">
        <w:rPr>
          <w:rFonts w:ascii="Bookman Old Style" w:hAnsi="Bookman Old Style" w:cs="Tahoma"/>
          <w:sz w:val="24"/>
          <w:szCs w:val="24"/>
        </w:rPr>
        <w:t>php22</w:t>
      </w:r>
      <w:r w:rsidRPr="008D13CA">
        <w:rPr>
          <w:rFonts w:ascii="Bookman Old Style" w:hAnsi="Bookman Old Style" w:cs="Tahoma"/>
          <w:sz w:val="24"/>
          <w:szCs w:val="24"/>
        </w:rPr>
        <w:t>…..;</w:t>
      </w:r>
    </w:p>
    <w:p w14:paraId="472D7275" w14:textId="77777777" w:rsidR="008D13CA" w:rsidRPr="008D13CA" w:rsidRDefault="008D13CA" w:rsidP="008D13CA">
      <w:pPr>
        <w:numPr>
          <w:ilvl w:val="0"/>
          <w:numId w:val="9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8D13CA">
        <w:rPr>
          <w:rFonts w:ascii="Bookman Old Style" w:hAnsi="Bookman Old Style" w:cs="Tahoma"/>
          <w:sz w:val="24"/>
          <w:szCs w:val="24"/>
        </w:rPr>
        <w:t>Sekretaris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Jenderal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Kementerian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Lingkungan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Hidup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Kehutanan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>;</w:t>
      </w:r>
    </w:p>
    <w:p w14:paraId="358CCE4B" w14:textId="77777777" w:rsidR="008D13CA" w:rsidRPr="008D13CA" w:rsidRDefault="008D13CA" w:rsidP="008D13CA">
      <w:pPr>
        <w:numPr>
          <w:ilvl w:val="0"/>
          <w:numId w:val="9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8D13CA">
        <w:rPr>
          <w:rFonts w:ascii="Bookman Old Style" w:hAnsi="Bookman Old Style" w:cs="Tahoma"/>
          <w:sz w:val="24"/>
          <w:szCs w:val="24"/>
        </w:rPr>
        <w:t>Direktur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Jenderal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Penegakan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Hukum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Lingkungan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Hidup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dan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Kehutanan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>;</w:t>
      </w:r>
    </w:p>
    <w:p w14:paraId="0855E622" w14:textId="5144A477" w:rsidR="00CB66C2" w:rsidRDefault="008D13CA" w:rsidP="00CD7091">
      <w:pPr>
        <w:numPr>
          <w:ilvl w:val="0"/>
          <w:numId w:val="9"/>
        </w:numPr>
        <w:spacing w:after="0" w:line="240" w:lineRule="auto"/>
        <w:ind w:left="630" w:hanging="630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 w:rsidRPr="008D13CA">
        <w:rPr>
          <w:rFonts w:ascii="Bookman Old Style" w:hAnsi="Bookman Old Style" w:cs="Tahoma"/>
          <w:sz w:val="24"/>
          <w:szCs w:val="24"/>
        </w:rPr>
        <w:t>Bupati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>/</w:t>
      </w:r>
      <w:proofErr w:type="spellStart"/>
      <w:r w:rsidRPr="008D13CA">
        <w:rPr>
          <w:rFonts w:ascii="Bookman Old Style" w:hAnsi="Bookman Old Style" w:cs="Tahoma"/>
          <w:sz w:val="24"/>
          <w:szCs w:val="24"/>
        </w:rPr>
        <w:t>Walikota</w:t>
      </w:r>
      <w:proofErr w:type="spellEnd"/>
      <w:r w:rsidRPr="008D13CA">
        <w:rPr>
          <w:rFonts w:ascii="Bookman Old Style" w:hAnsi="Bookman Old Style" w:cs="Tahoma"/>
          <w:sz w:val="24"/>
          <w:szCs w:val="24"/>
        </w:rPr>
        <w:t xml:space="preserve"> </w:t>
      </w:r>
      <w:r w:rsidR="009543A7">
        <w:rPr>
          <w:rFonts w:ascii="Bookman Old Style" w:hAnsi="Bookman Old Style" w:cs="Tahoma"/>
          <w:sz w:val="24"/>
          <w:szCs w:val="24"/>
        </w:rPr>
        <w:t>php24</w:t>
      </w:r>
      <w:r w:rsidRPr="008D13CA">
        <w:rPr>
          <w:rFonts w:ascii="Bookman Old Style" w:hAnsi="Bookman Old Style" w:cs="Tahoma"/>
          <w:sz w:val="24"/>
          <w:szCs w:val="24"/>
        </w:rPr>
        <w:t>……;</w:t>
      </w:r>
    </w:p>
    <w:p w14:paraId="00E6BAEA" w14:textId="3BDD19B4" w:rsidR="009C2BE8" w:rsidRDefault="009C2BE8" w:rsidP="009C2BE8">
      <w:pPr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14:paraId="2C2FED67" w14:textId="66AFEE3F" w:rsidR="009C2BE8" w:rsidRDefault="009C2BE8" w:rsidP="009C2BE8">
      <w:pPr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</w:p>
    <w:p w14:paraId="0653C839" w14:textId="2A946A69" w:rsidR="009C2BE8" w:rsidRPr="002417FE" w:rsidRDefault="009543A7" w:rsidP="009C2BE8">
      <w:pPr>
        <w:spacing w:after="0" w:line="240" w:lineRule="auto"/>
        <w:jc w:val="both"/>
        <w:rPr>
          <w:rFonts w:ascii="Bookman Old Style" w:hAnsi="Bookman Old Style" w:cs="Tahoma"/>
          <w:sz w:val="24"/>
          <w:szCs w:val="24"/>
        </w:rPr>
      </w:pPr>
      <w:proofErr w:type="spellStart"/>
      <w:r>
        <w:rPr>
          <w:rFonts w:ascii="Bookman Old Style" w:hAnsi="Bookman Old Style" w:cs="Tahoma"/>
          <w:sz w:val="24"/>
          <w:szCs w:val="24"/>
        </w:rPr>
        <w:t>Terakhir</w:t>
      </w:r>
      <w:proofErr w:type="spellEnd"/>
      <w:r>
        <w:rPr>
          <w:rFonts w:ascii="Bookman Old Style" w:hAnsi="Bookman Old Style" w:cs="Tahoma"/>
          <w:sz w:val="24"/>
          <w:szCs w:val="24"/>
        </w:rPr>
        <w:t xml:space="preserve"> php21</w:t>
      </w:r>
    </w:p>
    <w:sectPr w:rsidR="009C2BE8" w:rsidRPr="002417FE" w:rsidSect="00006950">
      <w:footerReference w:type="default" r:id="rId8"/>
      <w:pgSz w:w="12240" w:h="18720"/>
      <w:pgMar w:top="1152" w:right="1080" w:bottom="864" w:left="1440" w:header="720" w:footer="76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9CEEB" w16cex:dateUtc="2021-05-14T21:39:00Z"/>
  <w16cex:commentExtensible w16cex:durableId="2449D079" w16cex:dateUtc="2021-05-14T2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C18F9" w16cid:durableId="2449CEEB"/>
  <w16cid:commentId w16cid:paraId="3C7DACCC" w16cid:durableId="2449D0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9CA61" w14:textId="77777777" w:rsidR="0031236D" w:rsidRDefault="0031236D" w:rsidP="000C1233">
      <w:pPr>
        <w:spacing w:after="0" w:line="240" w:lineRule="auto"/>
      </w:pPr>
      <w:r>
        <w:separator/>
      </w:r>
    </w:p>
  </w:endnote>
  <w:endnote w:type="continuationSeparator" w:id="0">
    <w:p w14:paraId="1A8E99FA" w14:textId="77777777" w:rsidR="0031236D" w:rsidRDefault="0031236D" w:rsidP="000C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EF40C" w14:textId="2F0C5A4A" w:rsidR="00807254" w:rsidRPr="00006950" w:rsidRDefault="00807254">
    <w:pPr>
      <w:pStyle w:val="Footer"/>
      <w:jc w:val="right"/>
      <w:rPr>
        <w:rFonts w:ascii="Bookman Old Style" w:hAnsi="Bookman Old Style" w:cs="Tahoma"/>
        <w:sz w:val="24"/>
        <w:szCs w:val="24"/>
      </w:rPr>
    </w:pPr>
    <w:r w:rsidRPr="00006950">
      <w:rPr>
        <w:rFonts w:ascii="Bookman Old Style" w:hAnsi="Bookman Old Style" w:cs="Tahoma"/>
        <w:sz w:val="24"/>
        <w:szCs w:val="24"/>
      </w:rPr>
      <w:fldChar w:fldCharType="begin"/>
    </w:r>
    <w:r w:rsidRPr="00006950">
      <w:rPr>
        <w:rFonts w:ascii="Bookman Old Style" w:hAnsi="Bookman Old Style" w:cs="Tahoma"/>
        <w:sz w:val="24"/>
        <w:szCs w:val="24"/>
      </w:rPr>
      <w:instrText xml:space="preserve"> PAGE   \* MERGEFORMAT </w:instrText>
    </w:r>
    <w:r w:rsidRPr="00006950">
      <w:rPr>
        <w:rFonts w:ascii="Bookman Old Style" w:hAnsi="Bookman Old Style" w:cs="Tahoma"/>
        <w:sz w:val="24"/>
        <w:szCs w:val="24"/>
      </w:rPr>
      <w:fldChar w:fldCharType="separate"/>
    </w:r>
    <w:r w:rsidR="00F41F68">
      <w:rPr>
        <w:rFonts w:ascii="Bookman Old Style" w:hAnsi="Bookman Old Style" w:cs="Tahoma"/>
        <w:noProof/>
        <w:sz w:val="24"/>
        <w:szCs w:val="24"/>
      </w:rPr>
      <w:t>5</w:t>
    </w:r>
    <w:r w:rsidRPr="00006950">
      <w:rPr>
        <w:rFonts w:ascii="Bookman Old Style" w:hAnsi="Bookman Old Style" w:cs="Tahoma"/>
        <w:noProof/>
        <w:sz w:val="24"/>
        <w:szCs w:val="24"/>
      </w:rPr>
      <w:fldChar w:fldCharType="end"/>
    </w:r>
  </w:p>
  <w:p w14:paraId="67953D02" w14:textId="77777777" w:rsidR="00807254" w:rsidRDefault="0080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2EDA4" w14:textId="77777777" w:rsidR="0031236D" w:rsidRDefault="0031236D" w:rsidP="000C1233">
      <w:pPr>
        <w:spacing w:after="0" w:line="240" w:lineRule="auto"/>
      </w:pPr>
      <w:r>
        <w:separator/>
      </w:r>
    </w:p>
  </w:footnote>
  <w:footnote w:type="continuationSeparator" w:id="0">
    <w:p w14:paraId="67F76446" w14:textId="77777777" w:rsidR="0031236D" w:rsidRDefault="0031236D" w:rsidP="000C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53A75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94E6C1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  <w:szCs w:val="22"/>
      </w:rPr>
    </w:lvl>
  </w:abstractNum>
  <w:abstractNum w:abstractNumId="2" w15:restartNumberingAfterBreak="0">
    <w:nsid w:val="0048066F"/>
    <w:multiLevelType w:val="hybridMultilevel"/>
    <w:tmpl w:val="069250A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4634C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C862D5E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863329"/>
    <w:multiLevelType w:val="hybridMultilevel"/>
    <w:tmpl w:val="9E4AF826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4" w15:restartNumberingAfterBreak="0">
    <w:nsid w:val="00C40DF5"/>
    <w:multiLevelType w:val="hybridMultilevel"/>
    <w:tmpl w:val="C7E42736"/>
    <w:lvl w:ilvl="0" w:tplc="33828828">
      <w:start w:val="1"/>
      <w:numFmt w:val="decimal"/>
      <w:lvlText w:val="%1)"/>
      <w:lvlJc w:val="left"/>
      <w:pPr>
        <w:ind w:left="412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842" w:hanging="360"/>
      </w:pPr>
    </w:lvl>
    <w:lvl w:ilvl="2" w:tplc="0409001B" w:tentative="1">
      <w:start w:val="1"/>
      <w:numFmt w:val="lowerRoman"/>
      <w:lvlText w:val="%3."/>
      <w:lvlJc w:val="right"/>
      <w:pPr>
        <w:ind w:left="5562" w:hanging="180"/>
      </w:pPr>
    </w:lvl>
    <w:lvl w:ilvl="3" w:tplc="0409000F" w:tentative="1">
      <w:start w:val="1"/>
      <w:numFmt w:val="decimal"/>
      <w:lvlText w:val="%4."/>
      <w:lvlJc w:val="left"/>
      <w:pPr>
        <w:ind w:left="6282" w:hanging="360"/>
      </w:pPr>
    </w:lvl>
    <w:lvl w:ilvl="4" w:tplc="04090019" w:tentative="1">
      <w:start w:val="1"/>
      <w:numFmt w:val="lowerLetter"/>
      <w:lvlText w:val="%5."/>
      <w:lvlJc w:val="left"/>
      <w:pPr>
        <w:ind w:left="7002" w:hanging="360"/>
      </w:pPr>
    </w:lvl>
    <w:lvl w:ilvl="5" w:tplc="0409001B" w:tentative="1">
      <w:start w:val="1"/>
      <w:numFmt w:val="lowerRoman"/>
      <w:lvlText w:val="%6."/>
      <w:lvlJc w:val="right"/>
      <w:pPr>
        <w:ind w:left="7722" w:hanging="180"/>
      </w:pPr>
    </w:lvl>
    <w:lvl w:ilvl="6" w:tplc="0409000F" w:tentative="1">
      <w:start w:val="1"/>
      <w:numFmt w:val="decimal"/>
      <w:lvlText w:val="%7."/>
      <w:lvlJc w:val="left"/>
      <w:pPr>
        <w:ind w:left="8442" w:hanging="360"/>
      </w:pPr>
    </w:lvl>
    <w:lvl w:ilvl="7" w:tplc="04090019" w:tentative="1">
      <w:start w:val="1"/>
      <w:numFmt w:val="lowerLetter"/>
      <w:lvlText w:val="%8."/>
      <w:lvlJc w:val="left"/>
      <w:pPr>
        <w:ind w:left="9162" w:hanging="360"/>
      </w:pPr>
    </w:lvl>
    <w:lvl w:ilvl="8" w:tplc="040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5" w15:restartNumberingAfterBreak="0">
    <w:nsid w:val="010F5836"/>
    <w:multiLevelType w:val="hybridMultilevel"/>
    <w:tmpl w:val="BE2892A8"/>
    <w:lvl w:ilvl="0" w:tplc="3176DB90">
      <w:start w:val="1"/>
      <w:numFmt w:val="upperLetter"/>
      <w:lvlText w:val="%1&gt;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1874195"/>
    <w:multiLevelType w:val="hybridMultilevel"/>
    <w:tmpl w:val="B3984A2A"/>
    <w:lvl w:ilvl="0" w:tplc="8E5E4DDA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4865" w:hanging="360"/>
      </w:pPr>
    </w:lvl>
    <w:lvl w:ilvl="2" w:tplc="0421001B" w:tentative="1">
      <w:start w:val="1"/>
      <w:numFmt w:val="lowerRoman"/>
      <w:lvlText w:val="%3."/>
      <w:lvlJc w:val="right"/>
      <w:pPr>
        <w:ind w:left="5585" w:hanging="180"/>
      </w:pPr>
    </w:lvl>
    <w:lvl w:ilvl="3" w:tplc="0421000F" w:tentative="1">
      <w:start w:val="1"/>
      <w:numFmt w:val="decimal"/>
      <w:lvlText w:val="%4."/>
      <w:lvlJc w:val="left"/>
      <w:pPr>
        <w:ind w:left="6305" w:hanging="360"/>
      </w:p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7" w15:restartNumberingAfterBreak="0">
    <w:nsid w:val="01A96B74"/>
    <w:multiLevelType w:val="hybridMultilevel"/>
    <w:tmpl w:val="5A143108"/>
    <w:lvl w:ilvl="0" w:tplc="78ACFA7C">
      <w:start w:val="1"/>
      <w:numFmt w:val="lowerLetter"/>
      <w:lvlText w:val="%1."/>
      <w:lvlJc w:val="left"/>
      <w:pPr>
        <w:ind w:left="39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680" w:hanging="360"/>
      </w:pPr>
    </w:lvl>
    <w:lvl w:ilvl="2" w:tplc="3809001B" w:tentative="1">
      <w:start w:val="1"/>
      <w:numFmt w:val="lowerRoman"/>
      <w:lvlText w:val="%3."/>
      <w:lvlJc w:val="right"/>
      <w:pPr>
        <w:ind w:left="5400" w:hanging="180"/>
      </w:pPr>
    </w:lvl>
    <w:lvl w:ilvl="3" w:tplc="3809000F" w:tentative="1">
      <w:start w:val="1"/>
      <w:numFmt w:val="decimal"/>
      <w:lvlText w:val="%4."/>
      <w:lvlJc w:val="left"/>
      <w:pPr>
        <w:ind w:left="6120" w:hanging="360"/>
      </w:pPr>
    </w:lvl>
    <w:lvl w:ilvl="4" w:tplc="38090019" w:tentative="1">
      <w:start w:val="1"/>
      <w:numFmt w:val="lowerLetter"/>
      <w:lvlText w:val="%5."/>
      <w:lvlJc w:val="left"/>
      <w:pPr>
        <w:ind w:left="6840" w:hanging="360"/>
      </w:pPr>
    </w:lvl>
    <w:lvl w:ilvl="5" w:tplc="3809001B" w:tentative="1">
      <w:start w:val="1"/>
      <w:numFmt w:val="lowerRoman"/>
      <w:lvlText w:val="%6."/>
      <w:lvlJc w:val="right"/>
      <w:pPr>
        <w:ind w:left="7560" w:hanging="180"/>
      </w:pPr>
    </w:lvl>
    <w:lvl w:ilvl="6" w:tplc="3809000F" w:tentative="1">
      <w:start w:val="1"/>
      <w:numFmt w:val="decimal"/>
      <w:lvlText w:val="%7."/>
      <w:lvlJc w:val="left"/>
      <w:pPr>
        <w:ind w:left="8280" w:hanging="360"/>
      </w:pPr>
    </w:lvl>
    <w:lvl w:ilvl="7" w:tplc="38090019" w:tentative="1">
      <w:start w:val="1"/>
      <w:numFmt w:val="lowerLetter"/>
      <w:lvlText w:val="%8."/>
      <w:lvlJc w:val="left"/>
      <w:pPr>
        <w:ind w:left="9000" w:hanging="360"/>
      </w:pPr>
    </w:lvl>
    <w:lvl w:ilvl="8" w:tplc="3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01C87CAC"/>
    <w:multiLevelType w:val="hybridMultilevel"/>
    <w:tmpl w:val="3DE4D9CC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9" w15:restartNumberingAfterBreak="0">
    <w:nsid w:val="0220218C"/>
    <w:multiLevelType w:val="hybridMultilevel"/>
    <w:tmpl w:val="24C053BC"/>
    <w:lvl w:ilvl="0" w:tplc="73F4D37E">
      <w:start w:val="1"/>
      <w:numFmt w:val="decimal"/>
      <w:lvlText w:val="%1."/>
      <w:lvlJc w:val="left"/>
      <w:pPr>
        <w:ind w:left="360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02285A56"/>
    <w:multiLevelType w:val="hybridMultilevel"/>
    <w:tmpl w:val="A474A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714A7A"/>
    <w:multiLevelType w:val="hybridMultilevel"/>
    <w:tmpl w:val="DFC64E90"/>
    <w:lvl w:ilvl="0" w:tplc="04090017">
      <w:start w:val="1"/>
      <w:numFmt w:val="lowerLetter"/>
      <w:lvlText w:val="%1)"/>
      <w:lvlJc w:val="left"/>
      <w:pPr>
        <w:ind w:left="3420" w:hanging="360"/>
      </w:p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2" w15:restartNumberingAfterBreak="0">
    <w:nsid w:val="027207A8"/>
    <w:multiLevelType w:val="hybridMultilevel"/>
    <w:tmpl w:val="0C64B0D8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3" w15:restartNumberingAfterBreak="0">
    <w:nsid w:val="029C4EB1"/>
    <w:multiLevelType w:val="hybridMultilevel"/>
    <w:tmpl w:val="A13ABD76"/>
    <w:lvl w:ilvl="0" w:tplc="A2784A88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" w15:restartNumberingAfterBreak="0">
    <w:nsid w:val="02AC1D69"/>
    <w:multiLevelType w:val="hybridMultilevel"/>
    <w:tmpl w:val="EB4202D6"/>
    <w:lvl w:ilvl="0" w:tplc="98FA155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3312911"/>
    <w:multiLevelType w:val="hybridMultilevel"/>
    <w:tmpl w:val="E2D4881C"/>
    <w:lvl w:ilvl="0" w:tplc="257A00E0">
      <w:start w:val="1"/>
      <w:numFmt w:val="lowerLetter"/>
      <w:lvlText w:val="%1)"/>
      <w:lvlJc w:val="left"/>
      <w:pPr>
        <w:ind w:left="412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842" w:hanging="360"/>
      </w:pPr>
    </w:lvl>
    <w:lvl w:ilvl="2" w:tplc="0409001B" w:tentative="1">
      <w:start w:val="1"/>
      <w:numFmt w:val="lowerRoman"/>
      <w:lvlText w:val="%3."/>
      <w:lvlJc w:val="right"/>
      <w:pPr>
        <w:ind w:left="5562" w:hanging="180"/>
      </w:pPr>
    </w:lvl>
    <w:lvl w:ilvl="3" w:tplc="0409000F" w:tentative="1">
      <w:start w:val="1"/>
      <w:numFmt w:val="decimal"/>
      <w:lvlText w:val="%4."/>
      <w:lvlJc w:val="left"/>
      <w:pPr>
        <w:ind w:left="6282" w:hanging="360"/>
      </w:pPr>
    </w:lvl>
    <w:lvl w:ilvl="4" w:tplc="04090019" w:tentative="1">
      <w:start w:val="1"/>
      <w:numFmt w:val="lowerLetter"/>
      <w:lvlText w:val="%5."/>
      <w:lvlJc w:val="left"/>
      <w:pPr>
        <w:ind w:left="7002" w:hanging="360"/>
      </w:pPr>
    </w:lvl>
    <w:lvl w:ilvl="5" w:tplc="0409001B" w:tentative="1">
      <w:start w:val="1"/>
      <w:numFmt w:val="lowerRoman"/>
      <w:lvlText w:val="%6."/>
      <w:lvlJc w:val="right"/>
      <w:pPr>
        <w:ind w:left="7722" w:hanging="180"/>
      </w:pPr>
    </w:lvl>
    <w:lvl w:ilvl="6" w:tplc="0409000F" w:tentative="1">
      <w:start w:val="1"/>
      <w:numFmt w:val="decimal"/>
      <w:lvlText w:val="%7."/>
      <w:lvlJc w:val="left"/>
      <w:pPr>
        <w:ind w:left="8442" w:hanging="360"/>
      </w:pPr>
    </w:lvl>
    <w:lvl w:ilvl="7" w:tplc="04090019" w:tentative="1">
      <w:start w:val="1"/>
      <w:numFmt w:val="lowerLetter"/>
      <w:lvlText w:val="%8."/>
      <w:lvlJc w:val="left"/>
      <w:pPr>
        <w:ind w:left="9162" w:hanging="360"/>
      </w:pPr>
    </w:lvl>
    <w:lvl w:ilvl="8" w:tplc="0409001B" w:tentative="1">
      <w:start w:val="1"/>
      <w:numFmt w:val="lowerRoman"/>
      <w:lvlText w:val="%9."/>
      <w:lvlJc w:val="right"/>
      <w:pPr>
        <w:ind w:left="9882" w:hanging="180"/>
      </w:pPr>
    </w:lvl>
  </w:abstractNum>
  <w:abstractNum w:abstractNumId="16" w15:restartNumberingAfterBreak="0">
    <w:nsid w:val="03876FC3"/>
    <w:multiLevelType w:val="hybridMultilevel"/>
    <w:tmpl w:val="DC1E0532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7" w15:restartNumberingAfterBreak="0">
    <w:nsid w:val="042A7B4C"/>
    <w:multiLevelType w:val="hybridMultilevel"/>
    <w:tmpl w:val="40E4D392"/>
    <w:lvl w:ilvl="0" w:tplc="0BD43136">
      <w:numFmt w:val="bullet"/>
      <w:lvlText w:val="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5011B3C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9" w15:restartNumberingAfterBreak="0">
    <w:nsid w:val="05663869"/>
    <w:multiLevelType w:val="hybridMultilevel"/>
    <w:tmpl w:val="A3E86F88"/>
    <w:lvl w:ilvl="0" w:tplc="52F86B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 w:hint="default"/>
        <w:b w:val="0"/>
        <w:i w:val="0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DD268B"/>
    <w:multiLevelType w:val="hybridMultilevel"/>
    <w:tmpl w:val="A37A1194"/>
    <w:lvl w:ilvl="0" w:tplc="2ECE23CC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062738F4"/>
    <w:multiLevelType w:val="hybridMultilevel"/>
    <w:tmpl w:val="3C667510"/>
    <w:lvl w:ilvl="0" w:tplc="4DEAA1A8">
      <w:start w:val="1"/>
      <w:numFmt w:val="decimal"/>
      <w:lvlText w:val="%1."/>
      <w:lvlJc w:val="left"/>
      <w:pPr>
        <w:ind w:left="3604" w:hanging="360"/>
      </w:pPr>
      <w:rPr>
        <w:rFonts w:ascii="Bookman Old Style" w:eastAsia="Calibri" w:hAnsi="Bookman Old Style" w:cs="Tahoma"/>
      </w:rPr>
    </w:lvl>
    <w:lvl w:ilvl="1" w:tplc="04090019" w:tentative="1">
      <w:start w:val="1"/>
      <w:numFmt w:val="lowerLetter"/>
      <w:lvlText w:val="%2."/>
      <w:lvlJc w:val="left"/>
      <w:pPr>
        <w:ind w:left="4324" w:hanging="360"/>
      </w:pPr>
    </w:lvl>
    <w:lvl w:ilvl="2" w:tplc="0409001B" w:tentative="1">
      <w:start w:val="1"/>
      <w:numFmt w:val="lowerRoman"/>
      <w:lvlText w:val="%3."/>
      <w:lvlJc w:val="right"/>
      <w:pPr>
        <w:ind w:left="5044" w:hanging="180"/>
      </w:pPr>
    </w:lvl>
    <w:lvl w:ilvl="3" w:tplc="0409000F" w:tentative="1">
      <w:start w:val="1"/>
      <w:numFmt w:val="decimal"/>
      <w:lvlText w:val="%4."/>
      <w:lvlJc w:val="left"/>
      <w:pPr>
        <w:ind w:left="5764" w:hanging="360"/>
      </w:pPr>
    </w:lvl>
    <w:lvl w:ilvl="4" w:tplc="04090019" w:tentative="1">
      <w:start w:val="1"/>
      <w:numFmt w:val="lowerLetter"/>
      <w:lvlText w:val="%5."/>
      <w:lvlJc w:val="left"/>
      <w:pPr>
        <w:ind w:left="6484" w:hanging="360"/>
      </w:pPr>
    </w:lvl>
    <w:lvl w:ilvl="5" w:tplc="0409001B" w:tentative="1">
      <w:start w:val="1"/>
      <w:numFmt w:val="lowerRoman"/>
      <w:lvlText w:val="%6."/>
      <w:lvlJc w:val="right"/>
      <w:pPr>
        <w:ind w:left="7204" w:hanging="180"/>
      </w:pPr>
    </w:lvl>
    <w:lvl w:ilvl="6" w:tplc="0409000F" w:tentative="1">
      <w:start w:val="1"/>
      <w:numFmt w:val="decimal"/>
      <w:lvlText w:val="%7."/>
      <w:lvlJc w:val="left"/>
      <w:pPr>
        <w:ind w:left="7924" w:hanging="360"/>
      </w:pPr>
    </w:lvl>
    <w:lvl w:ilvl="7" w:tplc="04090019" w:tentative="1">
      <w:start w:val="1"/>
      <w:numFmt w:val="lowerLetter"/>
      <w:lvlText w:val="%8."/>
      <w:lvlJc w:val="left"/>
      <w:pPr>
        <w:ind w:left="8644" w:hanging="360"/>
      </w:pPr>
    </w:lvl>
    <w:lvl w:ilvl="8" w:tplc="0409001B" w:tentative="1">
      <w:start w:val="1"/>
      <w:numFmt w:val="lowerRoman"/>
      <w:lvlText w:val="%9."/>
      <w:lvlJc w:val="right"/>
      <w:pPr>
        <w:ind w:left="9364" w:hanging="180"/>
      </w:pPr>
    </w:lvl>
  </w:abstractNum>
  <w:abstractNum w:abstractNumId="22" w15:restartNumberingAfterBreak="0">
    <w:nsid w:val="0630010D"/>
    <w:multiLevelType w:val="hybridMultilevel"/>
    <w:tmpl w:val="19147E6E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3AC2B50">
      <w:start w:val="1"/>
      <w:numFmt w:val="decimal"/>
      <w:lvlText w:val="%3."/>
      <w:lvlJc w:val="left"/>
      <w:pPr>
        <w:ind w:left="2700" w:hanging="36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70E5124"/>
    <w:multiLevelType w:val="hybridMultilevel"/>
    <w:tmpl w:val="487C37DE"/>
    <w:lvl w:ilvl="0" w:tplc="6B32BA38">
      <w:start w:val="1"/>
      <w:numFmt w:val="lowerLetter"/>
      <w:lvlText w:val="%1."/>
      <w:lvlJc w:val="left"/>
      <w:pPr>
        <w:ind w:left="2939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59" w:hanging="360"/>
      </w:pPr>
    </w:lvl>
    <w:lvl w:ilvl="2" w:tplc="04090017">
      <w:start w:val="1"/>
      <w:numFmt w:val="lowerLetter"/>
      <w:lvlText w:val="%3)"/>
      <w:lvlJc w:val="left"/>
      <w:pPr>
        <w:ind w:left="4379" w:hanging="180"/>
      </w:pPr>
    </w:lvl>
    <w:lvl w:ilvl="3" w:tplc="0409000F" w:tentative="1">
      <w:start w:val="1"/>
      <w:numFmt w:val="decimal"/>
      <w:lvlText w:val="%4."/>
      <w:lvlJc w:val="left"/>
      <w:pPr>
        <w:ind w:left="5099" w:hanging="360"/>
      </w:pPr>
    </w:lvl>
    <w:lvl w:ilvl="4" w:tplc="04090019" w:tentative="1">
      <w:start w:val="1"/>
      <w:numFmt w:val="lowerLetter"/>
      <w:lvlText w:val="%5."/>
      <w:lvlJc w:val="left"/>
      <w:pPr>
        <w:ind w:left="5819" w:hanging="360"/>
      </w:pPr>
    </w:lvl>
    <w:lvl w:ilvl="5" w:tplc="0409001B" w:tentative="1">
      <w:start w:val="1"/>
      <w:numFmt w:val="lowerRoman"/>
      <w:lvlText w:val="%6."/>
      <w:lvlJc w:val="right"/>
      <w:pPr>
        <w:ind w:left="6539" w:hanging="180"/>
      </w:pPr>
    </w:lvl>
    <w:lvl w:ilvl="6" w:tplc="0409000F" w:tentative="1">
      <w:start w:val="1"/>
      <w:numFmt w:val="decimal"/>
      <w:lvlText w:val="%7."/>
      <w:lvlJc w:val="left"/>
      <w:pPr>
        <w:ind w:left="7259" w:hanging="360"/>
      </w:pPr>
    </w:lvl>
    <w:lvl w:ilvl="7" w:tplc="04090019" w:tentative="1">
      <w:start w:val="1"/>
      <w:numFmt w:val="lowerLetter"/>
      <w:lvlText w:val="%8."/>
      <w:lvlJc w:val="left"/>
      <w:pPr>
        <w:ind w:left="7979" w:hanging="360"/>
      </w:pPr>
    </w:lvl>
    <w:lvl w:ilvl="8" w:tplc="0409001B" w:tentative="1">
      <w:start w:val="1"/>
      <w:numFmt w:val="lowerRoman"/>
      <w:lvlText w:val="%9."/>
      <w:lvlJc w:val="right"/>
      <w:pPr>
        <w:ind w:left="8699" w:hanging="180"/>
      </w:pPr>
    </w:lvl>
  </w:abstractNum>
  <w:abstractNum w:abstractNumId="24" w15:restartNumberingAfterBreak="0">
    <w:nsid w:val="073C3C04"/>
    <w:multiLevelType w:val="hybridMultilevel"/>
    <w:tmpl w:val="C3C26642"/>
    <w:lvl w:ilvl="0" w:tplc="914A404A">
      <w:start w:val="1"/>
      <w:numFmt w:val="decimal"/>
      <w:lvlText w:val="%1)"/>
      <w:lvlJc w:val="left"/>
      <w:pPr>
        <w:ind w:left="3555" w:hanging="360"/>
      </w:pPr>
      <w:rPr>
        <w:rFonts w:ascii="Tahoma" w:hAnsi="Tahoma" w:cs="Tahoma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" w15:restartNumberingAfterBreak="0">
    <w:nsid w:val="073F25A1"/>
    <w:multiLevelType w:val="hybridMultilevel"/>
    <w:tmpl w:val="7E76F76E"/>
    <w:lvl w:ilvl="0" w:tplc="44164D7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7F57D04"/>
    <w:multiLevelType w:val="hybridMultilevel"/>
    <w:tmpl w:val="887EBB68"/>
    <w:lvl w:ilvl="0" w:tplc="915A8EBC">
      <w:start w:val="1"/>
      <w:numFmt w:val="decimal"/>
      <w:lvlText w:val="%1."/>
      <w:lvlJc w:val="left"/>
      <w:pPr>
        <w:ind w:left="4532" w:hanging="360"/>
      </w:pPr>
      <w:rPr>
        <w:rFonts w:hint="default"/>
        <w:b w:val="0"/>
        <w:color w:val="auto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83756E4"/>
    <w:multiLevelType w:val="hybridMultilevel"/>
    <w:tmpl w:val="72F46B7C"/>
    <w:lvl w:ilvl="0" w:tplc="D50001BE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84B5001"/>
    <w:multiLevelType w:val="hybridMultilevel"/>
    <w:tmpl w:val="0BAAF2F0"/>
    <w:lvl w:ilvl="0" w:tplc="A684A78C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085271A7"/>
    <w:multiLevelType w:val="hybridMultilevel"/>
    <w:tmpl w:val="D65059CA"/>
    <w:lvl w:ilvl="0" w:tplc="82D22B3A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8654A8D"/>
    <w:multiLevelType w:val="hybridMultilevel"/>
    <w:tmpl w:val="1DE08F04"/>
    <w:lvl w:ilvl="0" w:tplc="B8C4E5A2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090C3252"/>
    <w:multiLevelType w:val="hybridMultilevel"/>
    <w:tmpl w:val="77D8FC8A"/>
    <w:lvl w:ilvl="0" w:tplc="E99A7968">
      <w:start w:val="2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A1C1362"/>
    <w:multiLevelType w:val="hybridMultilevel"/>
    <w:tmpl w:val="4AD8C738"/>
    <w:lvl w:ilvl="0" w:tplc="CBB2202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0A324C97"/>
    <w:multiLevelType w:val="hybridMultilevel"/>
    <w:tmpl w:val="EF286DC6"/>
    <w:lvl w:ilvl="0" w:tplc="9AD2D6E0">
      <w:start w:val="1"/>
      <w:numFmt w:val="decimal"/>
      <w:lvlText w:val="%1."/>
      <w:lvlJc w:val="left"/>
      <w:pPr>
        <w:ind w:left="3762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4" w15:restartNumberingAfterBreak="0">
    <w:nsid w:val="0A342774"/>
    <w:multiLevelType w:val="hybridMultilevel"/>
    <w:tmpl w:val="60643EFE"/>
    <w:lvl w:ilvl="0" w:tplc="04B2998E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5" w15:restartNumberingAfterBreak="0">
    <w:nsid w:val="0A685F7B"/>
    <w:multiLevelType w:val="hybridMultilevel"/>
    <w:tmpl w:val="963AAADC"/>
    <w:lvl w:ilvl="0" w:tplc="8A2892C0">
      <w:start w:val="2"/>
      <w:numFmt w:val="bullet"/>
      <w:lvlText w:val="-"/>
      <w:lvlJc w:val="left"/>
      <w:pPr>
        <w:ind w:left="3839" w:hanging="360"/>
      </w:pPr>
      <w:rPr>
        <w:rFonts w:ascii="Franklin Gothic Medium" w:eastAsia="Calibri" w:hAnsi="Franklin Gothic Medium" w:cs="Arial Narrow" w:hint="default"/>
      </w:rPr>
    </w:lvl>
    <w:lvl w:ilvl="1" w:tplc="38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36" w15:restartNumberingAfterBreak="0">
    <w:nsid w:val="0A9514FA"/>
    <w:multiLevelType w:val="hybridMultilevel"/>
    <w:tmpl w:val="C7D4AAE2"/>
    <w:lvl w:ilvl="0" w:tplc="9C26C51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  <w:b w:val="0"/>
        <w:i w:val="0"/>
        <w:sz w:val="24"/>
        <w:szCs w:val="24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AA63716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B8C3B4D"/>
    <w:multiLevelType w:val="hybridMultilevel"/>
    <w:tmpl w:val="F15A9D28"/>
    <w:lvl w:ilvl="0" w:tplc="91C60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BC96094"/>
    <w:multiLevelType w:val="hybridMultilevel"/>
    <w:tmpl w:val="7500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C8B63AA"/>
    <w:multiLevelType w:val="hybridMultilevel"/>
    <w:tmpl w:val="854429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0CA720B0"/>
    <w:multiLevelType w:val="hybridMultilevel"/>
    <w:tmpl w:val="742AC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CC805E5"/>
    <w:multiLevelType w:val="hybridMultilevel"/>
    <w:tmpl w:val="615C994E"/>
    <w:lvl w:ilvl="0" w:tplc="1DEEA138">
      <w:start w:val="1"/>
      <w:numFmt w:val="decimal"/>
      <w:lvlText w:val="%1."/>
      <w:lvlJc w:val="left"/>
      <w:pPr>
        <w:ind w:left="1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2" w:hanging="360"/>
      </w:pPr>
    </w:lvl>
    <w:lvl w:ilvl="2" w:tplc="0409001B" w:tentative="1">
      <w:start w:val="1"/>
      <w:numFmt w:val="lowerRoman"/>
      <w:lvlText w:val="%3."/>
      <w:lvlJc w:val="right"/>
      <w:pPr>
        <w:ind w:left="3332" w:hanging="180"/>
      </w:pPr>
    </w:lvl>
    <w:lvl w:ilvl="3" w:tplc="0409000F" w:tentative="1">
      <w:start w:val="1"/>
      <w:numFmt w:val="decimal"/>
      <w:lvlText w:val="%4."/>
      <w:lvlJc w:val="left"/>
      <w:pPr>
        <w:ind w:left="4052" w:hanging="360"/>
      </w:pPr>
    </w:lvl>
    <w:lvl w:ilvl="4" w:tplc="04090019" w:tentative="1">
      <w:start w:val="1"/>
      <w:numFmt w:val="lowerLetter"/>
      <w:lvlText w:val="%5."/>
      <w:lvlJc w:val="left"/>
      <w:pPr>
        <w:ind w:left="4772" w:hanging="360"/>
      </w:pPr>
    </w:lvl>
    <w:lvl w:ilvl="5" w:tplc="0409001B" w:tentative="1">
      <w:start w:val="1"/>
      <w:numFmt w:val="lowerRoman"/>
      <w:lvlText w:val="%6."/>
      <w:lvlJc w:val="right"/>
      <w:pPr>
        <w:ind w:left="5492" w:hanging="180"/>
      </w:pPr>
    </w:lvl>
    <w:lvl w:ilvl="6" w:tplc="0409000F" w:tentative="1">
      <w:start w:val="1"/>
      <w:numFmt w:val="decimal"/>
      <w:lvlText w:val="%7."/>
      <w:lvlJc w:val="left"/>
      <w:pPr>
        <w:ind w:left="6212" w:hanging="360"/>
      </w:pPr>
    </w:lvl>
    <w:lvl w:ilvl="7" w:tplc="04090019" w:tentative="1">
      <w:start w:val="1"/>
      <w:numFmt w:val="lowerLetter"/>
      <w:lvlText w:val="%8."/>
      <w:lvlJc w:val="left"/>
      <w:pPr>
        <w:ind w:left="6932" w:hanging="360"/>
      </w:pPr>
    </w:lvl>
    <w:lvl w:ilvl="8" w:tplc="0409001B" w:tentative="1">
      <w:start w:val="1"/>
      <w:numFmt w:val="lowerRoman"/>
      <w:lvlText w:val="%9."/>
      <w:lvlJc w:val="right"/>
      <w:pPr>
        <w:ind w:left="7652" w:hanging="180"/>
      </w:pPr>
    </w:lvl>
  </w:abstractNum>
  <w:abstractNum w:abstractNumId="43" w15:restartNumberingAfterBreak="0">
    <w:nsid w:val="0D146416"/>
    <w:multiLevelType w:val="hybridMultilevel"/>
    <w:tmpl w:val="A2C04F40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44" w15:restartNumberingAfterBreak="0">
    <w:nsid w:val="0D38414C"/>
    <w:multiLevelType w:val="hybridMultilevel"/>
    <w:tmpl w:val="9C1A3EB2"/>
    <w:lvl w:ilvl="0" w:tplc="B48015AA">
      <w:start w:val="1"/>
      <w:numFmt w:val="lowerLetter"/>
      <w:lvlText w:val="%1."/>
      <w:lvlJc w:val="left"/>
      <w:pPr>
        <w:ind w:left="2345" w:hanging="360"/>
      </w:pPr>
      <w:rPr>
        <w:rFonts w:ascii="Bookman Old Style" w:eastAsia="Calibri" w:hAnsi="Bookman Old Style" w:cs="Tahoma"/>
      </w:rPr>
    </w:lvl>
    <w:lvl w:ilvl="1" w:tplc="0421000F">
      <w:start w:val="1"/>
      <w:numFmt w:val="decimal"/>
      <w:lvlText w:val="%2."/>
      <w:lvlJc w:val="left"/>
      <w:pPr>
        <w:ind w:left="4865" w:hanging="360"/>
      </w:pPr>
    </w:lvl>
    <w:lvl w:ilvl="2" w:tplc="0421001B" w:tentative="1">
      <w:start w:val="1"/>
      <w:numFmt w:val="lowerRoman"/>
      <w:lvlText w:val="%3."/>
      <w:lvlJc w:val="right"/>
      <w:pPr>
        <w:ind w:left="5585" w:hanging="180"/>
      </w:pPr>
    </w:lvl>
    <w:lvl w:ilvl="3" w:tplc="0421000F" w:tentative="1">
      <w:start w:val="1"/>
      <w:numFmt w:val="decimal"/>
      <w:lvlText w:val="%4."/>
      <w:lvlJc w:val="left"/>
      <w:pPr>
        <w:ind w:left="6305" w:hanging="360"/>
      </w:p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45" w15:restartNumberingAfterBreak="0">
    <w:nsid w:val="0E0874E1"/>
    <w:multiLevelType w:val="hybridMultilevel"/>
    <w:tmpl w:val="10922278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6" w15:restartNumberingAfterBreak="0">
    <w:nsid w:val="0E200AC6"/>
    <w:multiLevelType w:val="hybridMultilevel"/>
    <w:tmpl w:val="FD2AC80C"/>
    <w:lvl w:ilvl="0" w:tplc="F9865546">
      <w:start w:val="2"/>
      <w:numFmt w:val="decimal"/>
      <w:lvlText w:val="%1."/>
      <w:lvlJc w:val="left"/>
      <w:pPr>
        <w:ind w:left="3057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777" w:hanging="360"/>
      </w:pPr>
    </w:lvl>
    <w:lvl w:ilvl="2" w:tplc="0421001B" w:tentative="1">
      <w:start w:val="1"/>
      <w:numFmt w:val="lowerRoman"/>
      <w:lvlText w:val="%3."/>
      <w:lvlJc w:val="right"/>
      <w:pPr>
        <w:ind w:left="4497" w:hanging="180"/>
      </w:pPr>
    </w:lvl>
    <w:lvl w:ilvl="3" w:tplc="0421000F" w:tentative="1">
      <w:start w:val="1"/>
      <w:numFmt w:val="decimal"/>
      <w:lvlText w:val="%4."/>
      <w:lvlJc w:val="left"/>
      <w:pPr>
        <w:ind w:left="5217" w:hanging="360"/>
      </w:pPr>
    </w:lvl>
    <w:lvl w:ilvl="4" w:tplc="04210019" w:tentative="1">
      <w:start w:val="1"/>
      <w:numFmt w:val="lowerLetter"/>
      <w:lvlText w:val="%5."/>
      <w:lvlJc w:val="left"/>
      <w:pPr>
        <w:ind w:left="5937" w:hanging="360"/>
      </w:pPr>
    </w:lvl>
    <w:lvl w:ilvl="5" w:tplc="0421001B" w:tentative="1">
      <w:start w:val="1"/>
      <w:numFmt w:val="lowerRoman"/>
      <w:lvlText w:val="%6."/>
      <w:lvlJc w:val="right"/>
      <w:pPr>
        <w:ind w:left="6657" w:hanging="180"/>
      </w:pPr>
    </w:lvl>
    <w:lvl w:ilvl="6" w:tplc="0421000F" w:tentative="1">
      <w:start w:val="1"/>
      <w:numFmt w:val="decimal"/>
      <w:lvlText w:val="%7."/>
      <w:lvlJc w:val="left"/>
      <w:pPr>
        <w:ind w:left="7377" w:hanging="360"/>
      </w:pPr>
    </w:lvl>
    <w:lvl w:ilvl="7" w:tplc="04210019" w:tentative="1">
      <w:start w:val="1"/>
      <w:numFmt w:val="lowerLetter"/>
      <w:lvlText w:val="%8."/>
      <w:lvlJc w:val="left"/>
      <w:pPr>
        <w:ind w:left="8097" w:hanging="360"/>
      </w:pPr>
    </w:lvl>
    <w:lvl w:ilvl="8" w:tplc="0421001B" w:tentative="1">
      <w:start w:val="1"/>
      <w:numFmt w:val="lowerRoman"/>
      <w:lvlText w:val="%9."/>
      <w:lvlJc w:val="right"/>
      <w:pPr>
        <w:ind w:left="8817" w:hanging="180"/>
      </w:pPr>
    </w:lvl>
  </w:abstractNum>
  <w:abstractNum w:abstractNumId="47" w15:restartNumberingAfterBreak="0">
    <w:nsid w:val="0E7F409D"/>
    <w:multiLevelType w:val="hybridMultilevel"/>
    <w:tmpl w:val="29C0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E882B22"/>
    <w:multiLevelType w:val="multilevel"/>
    <w:tmpl w:val="C8E80F86"/>
    <w:lvl w:ilvl="0">
      <w:start w:val="1"/>
      <w:numFmt w:val="lowerLetter"/>
      <w:lvlText w:val="%1."/>
      <w:lvlJc w:val="left"/>
      <w:pPr>
        <w:ind w:left="36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410" w:hanging="360"/>
      </w:pPr>
    </w:lvl>
    <w:lvl w:ilvl="2">
      <w:start w:val="1"/>
      <w:numFmt w:val="lowerRoman"/>
      <w:lvlText w:val="%3."/>
      <w:lvlJc w:val="right"/>
      <w:pPr>
        <w:ind w:left="5130" w:hanging="180"/>
      </w:pPr>
    </w:lvl>
    <w:lvl w:ilvl="3">
      <w:start w:val="1"/>
      <w:numFmt w:val="decimal"/>
      <w:lvlText w:val="%4."/>
      <w:lvlJc w:val="left"/>
      <w:pPr>
        <w:ind w:left="5850" w:hanging="360"/>
      </w:pPr>
    </w:lvl>
    <w:lvl w:ilvl="4">
      <w:start w:val="1"/>
      <w:numFmt w:val="lowerLetter"/>
      <w:lvlText w:val="%5."/>
      <w:lvlJc w:val="left"/>
      <w:pPr>
        <w:ind w:left="6570" w:hanging="360"/>
      </w:pPr>
    </w:lvl>
    <w:lvl w:ilvl="5">
      <w:start w:val="1"/>
      <w:numFmt w:val="lowerRoman"/>
      <w:lvlText w:val="%6."/>
      <w:lvlJc w:val="right"/>
      <w:pPr>
        <w:ind w:left="7290" w:hanging="180"/>
      </w:pPr>
    </w:lvl>
    <w:lvl w:ilvl="6">
      <w:start w:val="1"/>
      <w:numFmt w:val="decimal"/>
      <w:lvlText w:val="%7."/>
      <w:lvlJc w:val="left"/>
      <w:pPr>
        <w:ind w:left="8010" w:hanging="360"/>
      </w:pPr>
    </w:lvl>
    <w:lvl w:ilvl="7">
      <w:start w:val="1"/>
      <w:numFmt w:val="lowerLetter"/>
      <w:lvlText w:val="%8."/>
      <w:lvlJc w:val="left"/>
      <w:pPr>
        <w:ind w:left="8730" w:hanging="360"/>
      </w:pPr>
    </w:lvl>
    <w:lvl w:ilvl="8">
      <w:start w:val="1"/>
      <w:numFmt w:val="lowerRoman"/>
      <w:lvlText w:val="%9."/>
      <w:lvlJc w:val="right"/>
      <w:pPr>
        <w:ind w:left="9450" w:hanging="180"/>
      </w:pPr>
    </w:lvl>
  </w:abstractNum>
  <w:abstractNum w:abstractNumId="49" w15:restartNumberingAfterBreak="0">
    <w:nsid w:val="0E905225"/>
    <w:multiLevelType w:val="hybridMultilevel"/>
    <w:tmpl w:val="2BCA5B90"/>
    <w:lvl w:ilvl="0" w:tplc="04090017">
      <w:start w:val="1"/>
      <w:numFmt w:val="lowerLetter"/>
      <w:lvlText w:val="%1)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17">
      <w:start w:val="1"/>
      <w:numFmt w:val="lowerLetter"/>
      <w:lvlText w:val="%4)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50" w15:restartNumberingAfterBreak="0">
    <w:nsid w:val="0E976C6C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EC14145"/>
    <w:multiLevelType w:val="hybridMultilevel"/>
    <w:tmpl w:val="3DDECCAE"/>
    <w:lvl w:ilvl="0" w:tplc="DFA091DC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2" w15:restartNumberingAfterBreak="0">
    <w:nsid w:val="0EC84F67"/>
    <w:multiLevelType w:val="hybridMultilevel"/>
    <w:tmpl w:val="CF4E73D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0F1002D5"/>
    <w:multiLevelType w:val="hybridMultilevel"/>
    <w:tmpl w:val="7B4A4312"/>
    <w:lvl w:ilvl="0" w:tplc="B87E5B48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lang w:val="id-ID"/>
      </w:rPr>
    </w:lvl>
    <w:lvl w:ilvl="1" w:tplc="58A87F16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ascii="Bookman Old Style" w:eastAsia="Times New Roman" w:hAnsi="Bookman Old Style" w:cs="Times New Roman" w:hint="default"/>
        <w:color w:val="auto"/>
      </w:rPr>
    </w:lvl>
    <w:lvl w:ilvl="2" w:tplc="4CB893CA">
      <w:start w:val="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04210019">
      <w:start w:val="1"/>
      <w:numFmt w:val="lowerLetter"/>
      <w:lvlText w:val="%4."/>
      <w:lvlJc w:val="left"/>
      <w:pPr>
        <w:tabs>
          <w:tab w:val="num" w:pos="502"/>
        </w:tabs>
        <w:ind w:left="502" w:hanging="360"/>
      </w:pPr>
      <w:rPr>
        <w:rFonts w:hint="default"/>
        <w:lang w:val="id-ID"/>
      </w:rPr>
    </w:lvl>
    <w:lvl w:ilvl="4" w:tplc="19341DAA">
      <w:start w:val="1"/>
      <w:numFmt w:val="decimal"/>
      <w:lvlText w:val="%5)"/>
      <w:lvlJc w:val="left"/>
      <w:pPr>
        <w:ind w:left="5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4" w15:restartNumberingAfterBreak="0">
    <w:nsid w:val="0F625410"/>
    <w:multiLevelType w:val="hybridMultilevel"/>
    <w:tmpl w:val="E64A2C9E"/>
    <w:lvl w:ilvl="0" w:tplc="0421000F">
      <w:start w:val="1"/>
      <w:numFmt w:val="decimal"/>
      <w:lvlText w:val="%1."/>
      <w:lvlJc w:val="left"/>
      <w:pPr>
        <w:ind w:left="2847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5" w15:restartNumberingAfterBreak="0">
    <w:nsid w:val="0F722D7D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56" w15:restartNumberingAfterBreak="0">
    <w:nsid w:val="0FAF64F9"/>
    <w:multiLevelType w:val="hybridMultilevel"/>
    <w:tmpl w:val="4D3C8B12"/>
    <w:lvl w:ilvl="0" w:tplc="E63C37E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7" w15:restartNumberingAfterBreak="0">
    <w:nsid w:val="0FEA2CCF"/>
    <w:multiLevelType w:val="hybridMultilevel"/>
    <w:tmpl w:val="5C46839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8" w15:restartNumberingAfterBreak="0">
    <w:nsid w:val="10A657F9"/>
    <w:multiLevelType w:val="hybridMultilevel"/>
    <w:tmpl w:val="B092489E"/>
    <w:lvl w:ilvl="0" w:tplc="3ADC7814">
      <w:start w:val="1"/>
      <w:numFmt w:val="decimal"/>
      <w:lvlText w:val="%1)"/>
      <w:lvlJc w:val="left"/>
      <w:pPr>
        <w:ind w:left="3762" w:hanging="360"/>
      </w:pPr>
      <w:rPr>
        <w:rFonts w:ascii="Bookman Old Style" w:eastAsia="Calibr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9" w15:restartNumberingAfterBreak="0">
    <w:nsid w:val="10AE274E"/>
    <w:multiLevelType w:val="hybridMultilevel"/>
    <w:tmpl w:val="760E8284"/>
    <w:lvl w:ilvl="0" w:tplc="A3F8D980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0" w15:restartNumberingAfterBreak="0">
    <w:nsid w:val="11064C2D"/>
    <w:multiLevelType w:val="hybridMultilevel"/>
    <w:tmpl w:val="2A788CA8"/>
    <w:lvl w:ilvl="0" w:tplc="38090017">
      <w:start w:val="1"/>
      <w:numFmt w:val="lowerLetter"/>
      <w:lvlText w:val="%1)"/>
      <w:lvlJc w:val="left"/>
      <w:pPr>
        <w:ind w:left="3396" w:hanging="360"/>
      </w:pPr>
    </w:lvl>
    <w:lvl w:ilvl="1" w:tplc="38090019" w:tentative="1">
      <w:start w:val="1"/>
      <w:numFmt w:val="lowerLetter"/>
      <w:lvlText w:val="%2."/>
      <w:lvlJc w:val="left"/>
      <w:pPr>
        <w:ind w:left="4116" w:hanging="360"/>
      </w:pPr>
    </w:lvl>
    <w:lvl w:ilvl="2" w:tplc="3809001B" w:tentative="1">
      <w:start w:val="1"/>
      <w:numFmt w:val="lowerRoman"/>
      <w:lvlText w:val="%3."/>
      <w:lvlJc w:val="right"/>
      <w:pPr>
        <w:ind w:left="4836" w:hanging="180"/>
      </w:pPr>
    </w:lvl>
    <w:lvl w:ilvl="3" w:tplc="3809000F" w:tentative="1">
      <w:start w:val="1"/>
      <w:numFmt w:val="decimal"/>
      <w:lvlText w:val="%4."/>
      <w:lvlJc w:val="left"/>
      <w:pPr>
        <w:ind w:left="5556" w:hanging="360"/>
      </w:pPr>
    </w:lvl>
    <w:lvl w:ilvl="4" w:tplc="38090019" w:tentative="1">
      <w:start w:val="1"/>
      <w:numFmt w:val="lowerLetter"/>
      <w:lvlText w:val="%5."/>
      <w:lvlJc w:val="left"/>
      <w:pPr>
        <w:ind w:left="6276" w:hanging="360"/>
      </w:pPr>
    </w:lvl>
    <w:lvl w:ilvl="5" w:tplc="3809001B" w:tentative="1">
      <w:start w:val="1"/>
      <w:numFmt w:val="lowerRoman"/>
      <w:lvlText w:val="%6."/>
      <w:lvlJc w:val="right"/>
      <w:pPr>
        <w:ind w:left="6996" w:hanging="180"/>
      </w:pPr>
    </w:lvl>
    <w:lvl w:ilvl="6" w:tplc="3809000F" w:tentative="1">
      <w:start w:val="1"/>
      <w:numFmt w:val="decimal"/>
      <w:lvlText w:val="%7."/>
      <w:lvlJc w:val="left"/>
      <w:pPr>
        <w:ind w:left="7716" w:hanging="360"/>
      </w:pPr>
    </w:lvl>
    <w:lvl w:ilvl="7" w:tplc="38090019" w:tentative="1">
      <w:start w:val="1"/>
      <w:numFmt w:val="lowerLetter"/>
      <w:lvlText w:val="%8."/>
      <w:lvlJc w:val="left"/>
      <w:pPr>
        <w:ind w:left="8436" w:hanging="360"/>
      </w:pPr>
    </w:lvl>
    <w:lvl w:ilvl="8" w:tplc="3809001B" w:tentative="1">
      <w:start w:val="1"/>
      <w:numFmt w:val="lowerRoman"/>
      <w:lvlText w:val="%9."/>
      <w:lvlJc w:val="right"/>
      <w:pPr>
        <w:ind w:left="9156" w:hanging="180"/>
      </w:pPr>
    </w:lvl>
  </w:abstractNum>
  <w:abstractNum w:abstractNumId="61" w15:restartNumberingAfterBreak="0">
    <w:nsid w:val="11272C74"/>
    <w:multiLevelType w:val="hybridMultilevel"/>
    <w:tmpl w:val="E38E76A2"/>
    <w:lvl w:ilvl="0" w:tplc="149CEA4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2" w15:restartNumberingAfterBreak="0">
    <w:nsid w:val="11686621"/>
    <w:multiLevelType w:val="hybridMultilevel"/>
    <w:tmpl w:val="D00E58EE"/>
    <w:lvl w:ilvl="0" w:tplc="874E2BC0">
      <w:start w:val="1"/>
      <w:numFmt w:val="lowerLetter"/>
      <w:lvlText w:val="%1."/>
      <w:lvlJc w:val="left"/>
      <w:pPr>
        <w:ind w:left="360" w:firstLine="0"/>
      </w:pPr>
      <w:rPr>
        <w:rFonts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11BF7411"/>
    <w:multiLevelType w:val="hybridMultilevel"/>
    <w:tmpl w:val="AF4A5F6A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4" w15:restartNumberingAfterBreak="0">
    <w:nsid w:val="11EB2804"/>
    <w:multiLevelType w:val="hybridMultilevel"/>
    <w:tmpl w:val="07FC8FBC"/>
    <w:lvl w:ilvl="0" w:tplc="A198D11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5" w15:restartNumberingAfterBreak="0">
    <w:nsid w:val="12323197"/>
    <w:multiLevelType w:val="hybridMultilevel"/>
    <w:tmpl w:val="FE9425A8"/>
    <w:lvl w:ilvl="0" w:tplc="0FB615C2">
      <w:start w:val="1"/>
      <w:numFmt w:val="decimal"/>
      <w:lvlText w:val="%1."/>
      <w:lvlJc w:val="left"/>
      <w:pPr>
        <w:ind w:left="4532" w:hanging="360"/>
      </w:pPr>
      <w:rPr>
        <w:rFonts w:ascii="Bookman Old Style" w:hAnsi="Bookman Old Style" w:cs="Tahoma"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2574FEF"/>
    <w:multiLevelType w:val="hybridMultilevel"/>
    <w:tmpl w:val="403EE110"/>
    <w:lvl w:ilvl="0" w:tplc="FFFFFFFF">
      <w:start w:val="1"/>
      <w:numFmt w:val="decimal"/>
      <w:lvlText w:val="%1."/>
      <w:lvlJc w:val="left"/>
      <w:pPr>
        <w:ind w:left="32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30" w:hanging="360"/>
      </w:pPr>
    </w:lvl>
    <w:lvl w:ilvl="2" w:tplc="FFFFFFFF" w:tentative="1">
      <w:start w:val="1"/>
      <w:numFmt w:val="lowerRoman"/>
      <w:lvlText w:val="%3."/>
      <w:lvlJc w:val="right"/>
      <w:pPr>
        <w:ind w:left="4650" w:hanging="180"/>
      </w:pPr>
    </w:lvl>
    <w:lvl w:ilvl="3" w:tplc="FFFFFFFF" w:tentative="1">
      <w:start w:val="1"/>
      <w:numFmt w:val="decimal"/>
      <w:lvlText w:val="%4."/>
      <w:lvlJc w:val="left"/>
      <w:pPr>
        <w:ind w:left="5370" w:hanging="360"/>
      </w:pPr>
    </w:lvl>
    <w:lvl w:ilvl="4" w:tplc="FFFFFFFF" w:tentative="1">
      <w:start w:val="1"/>
      <w:numFmt w:val="lowerLetter"/>
      <w:lvlText w:val="%5."/>
      <w:lvlJc w:val="left"/>
      <w:pPr>
        <w:ind w:left="6090" w:hanging="360"/>
      </w:pPr>
    </w:lvl>
    <w:lvl w:ilvl="5" w:tplc="FFFFFFFF" w:tentative="1">
      <w:start w:val="1"/>
      <w:numFmt w:val="lowerRoman"/>
      <w:lvlText w:val="%6."/>
      <w:lvlJc w:val="right"/>
      <w:pPr>
        <w:ind w:left="6810" w:hanging="180"/>
      </w:pPr>
    </w:lvl>
    <w:lvl w:ilvl="6" w:tplc="FFFFFFFF" w:tentative="1">
      <w:start w:val="1"/>
      <w:numFmt w:val="decimal"/>
      <w:lvlText w:val="%7."/>
      <w:lvlJc w:val="left"/>
      <w:pPr>
        <w:ind w:left="7530" w:hanging="360"/>
      </w:pPr>
    </w:lvl>
    <w:lvl w:ilvl="7" w:tplc="FFFFFFFF" w:tentative="1">
      <w:start w:val="1"/>
      <w:numFmt w:val="lowerLetter"/>
      <w:lvlText w:val="%8."/>
      <w:lvlJc w:val="left"/>
      <w:pPr>
        <w:ind w:left="8250" w:hanging="360"/>
      </w:pPr>
    </w:lvl>
    <w:lvl w:ilvl="8" w:tplc="FFFFFFFF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67" w15:restartNumberingAfterBreak="0">
    <w:nsid w:val="12627DBD"/>
    <w:multiLevelType w:val="hybridMultilevel"/>
    <w:tmpl w:val="ADA4030A"/>
    <w:lvl w:ilvl="0" w:tplc="0CD008D8">
      <w:start w:val="1"/>
      <w:numFmt w:val="lowerLetter"/>
      <w:lvlText w:val="%1."/>
      <w:lvlJc w:val="left"/>
      <w:pPr>
        <w:ind w:left="39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8" w15:restartNumberingAfterBreak="0">
    <w:nsid w:val="12725B91"/>
    <w:multiLevelType w:val="hybridMultilevel"/>
    <w:tmpl w:val="90BE6B5C"/>
    <w:lvl w:ilvl="0" w:tplc="E72AF27E">
      <w:start w:val="1"/>
      <w:numFmt w:val="lowerLetter"/>
      <w:lvlText w:val="%1."/>
      <w:lvlJc w:val="left"/>
      <w:pPr>
        <w:ind w:left="39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9" w15:restartNumberingAfterBreak="0">
    <w:nsid w:val="12853484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2B14E4E"/>
    <w:multiLevelType w:val="hybridMultilevel"/>
    <w:tmpl w:val="7F4E5004"/>
    <w:lvl w:ilvl="0" w:tplc="04210017">
      <w:start w:val="1"/>
      <w:numFmt w:val="lowerLetter"/>
      <w:lvlText w:val="%1)"/>
      <w:lvlJc w:val="left"/>
      <w:pPr>
        <w:ind w:left="298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</w:lvl>
    <w:lvl w:ilvl="3" w:tplc="0421000F" w:tentative="1">
      <w:start w:val="1"/>
      <w:numFmt w:val="decimal"/>
      <w:lvlText w:val="%4."/>
      <w:lvlJc w:val="left"/>
      <w:pPr>
        <w:ind w:left="5145" w:hanging="360"/>
      </w:p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</w:lvl>
    <w:lvl w:ilvl="6" w:tplc="0421000F" w:tentative="1">
      <w:start w:val="1"/>
      <w:numFmt w:val="decimal"/>
      <w:lvlText w:val="%7."/>
      <w:lvlJc w:val="left"/>
      <w:pPr>
        <w:ind w:left="7305" w:hanging="360"/>
      </w:p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71" w15:restartNumberingAfterBreak="0">
    <w:nsid w:val="13D62F2D"/>
    <w:multiLevelType w:val="hybridMultilevel"/>
    <w:tmpl w:val="E2046234"/>
    <w:lvl w:ilvl="0" w:tplc="EE049D8E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2" w15:restartNumberingAfterBreak="0">
    <w:nsid w:val="140B1A18"/>
    <w:multiLevelType w:val="hybridMultilevel"/>
    <w:tmpl w:val="F0CA3BE4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28F006DE">
      <w:start w:val="1"/>
      <w:numFmt w:val="lowerLetter"/>
      <w:lvlText w:val="%2."/>
      <w:lvlJc w:val="left"/>
      <w:pPr>
        <w:ind w:left="432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73" w15:restartNumberingAfterBreak="0">
    <w:nsid w:val="14594EB5"/>
    <w:multiLevelType w:val="hybridMultilevel"/>
    <w:tmpl w:val="7E96CE52"/>
    <w:lvl w:ilvl="0" w:tplc="41F833AC">
      <w:start w:val="1"/>
      <w:numFmt w:val="lowerLetter"/>
      <w:lvlText w:val="%1."/>
      <w:lvlJc w:val="left"/>
      <w:pPr>
        <w:ind w:left="345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70" w:hanging="360"/>
      </w:pPr>
    </w:lvl>
    <w:lvl w:ilvl="2" w:tplc="0409001B" w:tentative="1">
      <w:start w:val="1"/>
      <w:numFmt w:val="lowerRoman"/>
      <w:lvlText w:val="%3."/>
      <w:lvlJc w:val="right"/>
      <w:pPr>
        <w:ind w:left="4890" w:hanging="180"/>
      </w:pPr>
    </w:lvl>
    <w:lvl w:ilvl="3" w:tplc="0409000F" w:tentative="1">
      <w:start w:val="1"/>
      <w:numFmt w:val="decimal"/>
      <w:lvlText w:val="%4."/>
      <w:lvlJc w:val="left"/>
      <w:pPr>
        <w:ind w:left="5610" w:hanging="360"/>
      </w:pPr>
    </w:lvl>
    <w:lvl w:ilvl="4" w:tplc="04090019" w:tentative="1">
      <w:start w:val="1"/>
      <w:numFmt w:val="lowerLetter"/>
      <w:lvlText w:val="%5."/>
      <w:lvlJc w:val="left"/>
      <w:pPr>
        <w:ind w:left="6330" w:hanging="360"/>
      </w:pPr>
    </w:lvl>
    <w:lvl w:ilvl="5" w:tplc="0409001B" w:tentative="1">
      <w:start w:val="1"/>
      <w:numFmt w:val="lowerRoman"/>
      <w:lvlText w:val="%6."/>
      <w:lvlJc w:val="right"/>
      <w:pPr>
        <w:ind w:left="7050" w:hanging="180"/>
      </w:pPr>
    </w:lvl>
    <w:lvl w:ilvl="6" w:tplc="0409000F" w:tentative="1">
      <w:start w:val="1"/>
      <w:numFmt w:val="decimal"/>
      <w:lvlText w:val="%7."/>
      <w:lvlJc w:val="left"/>
      <w:pPr>
        <w:ind w:left="7770" w:hanging="360"/>
      </w:pPr>
    </w:lvl>
    <w:lvl w:ilvl="7" w:tplc="04090019" w:tentative="1">
      <w:start w:val="1"/>
      <w:numFmt w:val="lowerLetter"/>
      <w:lvlText w:val="%8."/>
      <w:lvlJc w:val="left"/>
      <w:pPr>
        <w:ind w:left="8490" w:hanging="360"/>
      </w:pPr>
    </w:lvl>
    <w:lvl w:ilvl="8" w:tplc="040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74" w15:restartNumberingAfterBreak="0">
    <w:nsid w:val="14F476E4"/>
    <w:multiLevelType w:val="hybridMultilevel"/>
    <w:tmpl w:val="AE323B10"/>
    <w:lvl w:ilvl="0" w:tplc="3D4C0E58">
      <w:start w:val="1"/>
      <w:numFmt w:val="decimal"/>
      <w:lvlText w:val="%1."/>
      <w:lvlJc w:val="left"/>
      <w:pPr>
        <w:ind w:left="2676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50C171B"/>
    <w:multiLevelType w:val="hybridMultilevel"/>
    <w:tmpl w:val="AD729DC0"/>
    <w:lvl w:ilvl="0" w:tplc="A6E8B582">
      <w:start w:val="1"/>
      <w:numFmt w:val="upp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6" w15:restartNumberingAfterBreak="0">
    <w:nsid w:val="1588262E"/>
    <w:multiLevelType w:val="hybridMultilevel"/>
    <w:tmpl w:val="37424E1A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77" w15:restartNumberingAfterBreak="0">
    <w:nsid w:val="15D94D76"/>
    <w:multiLevelType w:val="hybridMultilevel"/>
    <w:tmpl w:val="D4102A16"/>
    <w:lvl w:ilvl="0" w:tplc="6B32BA38">
      <w:start w:val="1"/>
      <w:numFmt w:val="lowerLetter"/>
      <w:lvlText w:val="%1."/>
      <w:lvlJc w:val="left"/>
      <w:pPr>
        <w:ind w:left="2939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59" w:hanging="360"/>
      </w:pPr>
    </w:lvl>
    <w:lvl w:ilvl="2" w:tplc="D4869EFC">
      <w:start w:val="1"/>
      <w:numFmt w:val="lowerLetter"/>
      <w:lvlText w:val="%3)"/>
      <w:lvlJc w:val="left"/>
      <w:pPr>
        <w:ind w:left="4379" w:hanging="180"/>
      </w:pPr>
    </w:lvl>
    <w:lvl w:ilvl="3" w:tplc="0409000F" w:tentative="1">
      <w:start w:val="1"/>
      <w:numFmt w:val="decimal"/>
      <w:lvlText w:val="%4."/>
      <w:lvlJc w:val="left"/>
      <w:pPr>
        <w:ind w:left="5099" w:hanging="360"/>
      </w:pPr>
    </w:lvl>
    <w:lvl w:ilvl="4" w:tplc="04090019" w:tentative="1">
      <w:start w:val="1"/>
      <w:numFmt w:val="lowerLetter"/>
      <w:lvlText w:val="%5."/>
      <w:lvlJc w:val="left"/>
      <w:pPr>
        <w:ind w:left="5819" w:hanging="360"/>
      </w:pPr>
    </w:lvl>
    <w:lvl w:ilvl="5" w:tplc="0409001B" w:tentative="1">
      <w:start w:val="1"/>
      <w:numFmt w:val="lowerRoman"/>
      <w:lvlText w:val="%6."/>
      <w:lvlJc w:val="right"/>
      <w:pPr>
        <w:ind w:left="6539" w:hanging="180"/>
      </w:pPr>
    </w:lvl>
    <w:lvl w:ilvl="6" w:tplc="0409000F" w:tentative="1">
      <w:start w:val="1"/>
      <w:numFmt w:val="decimal"/>
      <w:lvlText w:val="%7."/>
      <w:lvlJc w:val="left"/>
      <w:pPr>
        <w:ind w:left="7259" w:hanging="360"/>
      </w:pPr>
    </w:lvl>
    <w:lvl w:ilvl="7" w:tplc="04090019" w:tentative="1">
      <w:start w:val="1"/>
      <w:numFmt w:val="lowerLetter"/>
      <w:lvlText w:val="%8."/>
      <w:lvlJc w:val="left"/>
      <w:pPr>
        <w:ind w:left="7979" w:hanging="360"/>
      </w:pPr>
    </w:lvl>
    <w:lvl w:ilvl="8" w:tplc="0409001B" w:tentative="1">
      <w:start w:val="1"/>
      <w:numFmt w:val="lowerRoman"/>
      <w:lvlText w:val="%9."/>
      <w:lvlJc w:val="right"/>
      <w:pPr>
        <w:ind w:left="8699" w:hanging="180"/>
      </w:pPr>
    </w:lvl>
  </w:abstractNum>
  <w:abstractNum w:abstractNumId="78" w15:restartNumberingAfterBreak="0">
    <w:nsid w:val="16160ABF"/>
    <w:multiLevelType w:val="hybridMultilevel"/>
    <w:tmpl w:val="D55CE396"/>
    <w:lvl w:ilvl="0" w:tplc="019E6E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6184847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80" w15:restartNumberingAfterBreak="0">
    <w:nsid w:val="16881CF8"/>
    <w:multiLevelType w:val="hybridMultilevel"/>
    <w:tmpl w:val="BE9E4982"/>
    <w:lvl w:ilvl="0" w:tplc="4880DCE4">
      <w:start w:val="7"/>
      <w:numFmt w:val="bullet"/>
      <w:lvlText w:val=""/>
      <w:lvlJc w:val="left"/>
      <w:pPr>
        <w:ind w:left="396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1" w15:restartNumberingAfterBreak="0">
    <w:nsid w:val="17AE3092"/>
    <w:multiLevelType w:val="hybridMultilevel"/>
    <w:tmpl w:val="0644C04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82" w15:restartNumberingAfterBreak="0">
    <w:nsid w:val="18595612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83" w15:restartNumberingAfterBreak="0">
    <w:nsid w:val="19306A51"/>
    <w:multiLevelType w:val="hybridMultilevel"/>
    <w:tmpl w:val="83CA5F6E"/>
    <w:lvl w:ilvl="0" w:tplc="FFFFFFFF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4" w15:restartNumberingAfterBreak="0">
    <w:nsid w:val="19EB7CDE"/>
    <w:multiLevelType w:val="hybridMultilevel"/>
    <w:tmpl w:val="615C994E"/>
    <w:lvl w:ilvl="0" w:tplc="1DEEA138">
      <w:start w:val="1"/>
      <w:numFmt w:val="decimal"/>
      <w:lvlText w:val="%1."/>
      <w:lvlJc w:val="left"/>
      <w:pPr>
        <w:ind w:left="2252" w:hanging="360"/>
      </w:pPr>
    </w:lvl>
    <w:lvl w:ilvl="1" w:tplc="04090019">
      <w:start w:val="1"/>
      <w:numFmt w:val="lowerLetter"/>
      <w:lvlText w:val="%2."/>
      <w:lvlJc w:val="left"/>
      <w:pPr>
        <w:ind w:left="2972" w:hanging="360"/>
      </w:pPr>
    </w:lvl>
    <w:lvl w:ilvl="2" w:tplc="0409001B">
      <w:start w:val="1"/>
      <w:numFmt w:val="lowerRoman"/>
      <w:lvlText w:val="%3."/>
      <w:lvlJc w:val="right"/>
      <w:pPr>
        <w:ind w:left="3692" w:hanging="180"/>
      </w:pPr>
    </w:lvl>
    <w:lvl w:ilvl="3" w:tplc="0409000F">
      <w:start w:val="1"/>
      <w:numFmt w:val="decimal"/>
      <w:lvlText w:val="%4."/>
      <w:lvlJc w:val="left"/>
      <w:pPr>
        <w:ind w:left="4412" w:hanging="360"/>
      </w:pPr>
    </w:lvl>
    <w:lvl w:ilvl="4" w:tplc="04090019">
      <w:start w:val="1"/>
      <w:numFmt w:val="lowerLetter"/>
      <w:lvlText w:val="%5."/>
      <w:lvlJc w:val="left"/>
      <w:pPr>
        <w:ind w:left="5132" w:hanging="360"/>
      </w:pPr>
    </w:lvl>
    <w:lvl w:ilvl="5" w:tplc="0409001B">
      <w:start w:val="1"/>
      <w:numFmt w:val="lowerRoman"/>
      <w:lvlText w:val="%6."/>
      <w:lvlJc w:val="right"/>
      <w:pPr>
        <w:ind w:left="5852" w:hanging="180"/>
      </w:pPr>
    </w:lvl>
    <w:lvl w:ilvl="6" w:tplc="0409000F">
      <w:start w:val="1"/>
      <w:numFmt w:val="decimal"/>
      <w:lvlText w:val="%7."/>
      <w:lvlJc w:val="left"/>
      <w:pPr>
        <w:ind w:left="6572" w:hanging="360"/>
      </w:pPr>
    </w:lvl>
    <w:lvl w:ilvl="7" w:tplc="04090019">
      <w:start w:val="1"/>
      <w:numFmt w:val="lowerLetter"/>
      <w:lvlText w:val="%8."/>
      <w:lvlJc w:val="left"/>
      <w:pPr>
        <w:ind w:left="7292" w:hanging="360"/>
      </w:pPr>
    </w:lvl>
    <w:lvl w:ilvl="8" w:tplc="0409001B">
      <w:start w:val="1"/>
      <w:numFmt w:val="lowerRoman"/>
      <w:lvlText w:val="%9."/>
      <w:lvlJc w:val="right"/>
      <w:pPr>
        <w:ind w:left="8012" w:hanging="180"/>
      </w:pPr>
    </w:lvl>
  </w:abstractNum>
  <w:abstractNum w:abstractNumId="85" w15:restartNumberingAfterBreak="0">
    <w:nsid w:val="1A381617"/>
    <w:multiLevelType w:val="hybridMultilevel"/>
    <w:tmpl w:val="4238B214"/>
    <w:lvl w:ilvl="0" w:tplc="68BA072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A601927"/>
    <w:multiLevelType w:val="hybridMultilevel"/>
    <w:tmpl w:val="C81A2ADA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7" w15:restartNumberingAfterBreak="0">
    <w:nsid w:val="1B19488E"/>
    <w:multiLevelType w:val="hybridMultilevel"/>
    <w:tmpl w:val="8E84D4CC"/>
    <w:lvl w:ilvl="0" w:tplc="6B32BA38">
      <w:start w:val="1"/>
      <w:numFmt w:val="lowerLetter"/>
      <w:lvlText w:val="%1."/>
      <w:lvlJc w:val="left"/>
      <w:pPr>
        <w:ind w:left="29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59" w:hanging="360"/>
      </w:pPr>
    </w:lvl>
    <w:lvl w:ilvl="2" w:tplc="0409001B" w:tentative="1">
      <w:start w:val="1"/>
      <w:numFmt w:val="lowerRoman"/>
      <w:lvlText w:val="%3."/>
      <w:lvlJc w:val="right"/>
      <w:pPr>
        <w:ind w:left="4379" w:hanging="180"/>
      </w:pPr>
    </w:lvl>
    <w:lvl w:ilvl="3" w:tplc="0409000F" w:tentative="1">
      <w:start w:val="1"/>
      <w:numFmt w:val="decimal"/>
      <w:lvlText w:val="%4."/>
      <w:lvlJc w:val="left"/>
      <w:pPr>
        <w:ind w:left="5099" w:hanging="360"/>
      </w:pPr>
    </w:lvl>
    <w:lvl w:ilvl="4" w:tplc="04090019" w:tentative="1">
      <w:start w:val="1"/>
      <w:numFmt w:val="lowerLetter"/>
      <w:lvlText w:val="%5."/>
      <w:lvlJc w:val="left"/>
      <w:pPr>
        <w:ind w:left="5819" w:hanging="360"/>
      </w:pPr>
    </w:lvl>
    <w:lvl w:ilvl="5" w:tplc="0409001B" w:tentative="1">
      <w:start w:val="1"/>
      <w:numFmt w:val="lowerRoman"/>
      <w:lvlText w:val="%6."/>
      <w:lvlJc w:val="right"/>
      <w:pPr>
        <w:ind w:left="6539" w:hanging="180"/>
      </w:pPr>
    </w:lvl>
    <w:lvl w:ilvl="6" w:tplc="0409000F" w:tentative="1">
      <w:start w:val="1"/>
      <w:numFmt w:val="decimal"/>
      <w:lvlText w:val="%7."/>
      <w:lvlJc w:val="left"/>
      <w:pPr>
        <w:ind w:left="7259" w:hanging="360"/>
      </w:pPr>
    </w:lvl>
    <w:lvl w:ilvl="7" w:tplc="04090019" w:tentative="1">
      <w:start w:val="1"/>
      <w:numFmt w:val="lowerLetter"/>
      <w:lvlText w:val="%8."/>
      <w:lvlJc w:val="left"/>
      <w:pPr>
        <w:ind w:left="7979" w:hanging="360"/>
      </w:pPr>
    </w:lvl>
    <w:lvl w:ilvl="8" w:tplc="0409001B" w:tentative="1">
      <w:start w:val="1"/>
      <w:numFmt w:val="lowerRoman"/>
      <w:lvlText w:val="%9."/>
      <w:lvlJc w:val="right"/>
      <w:pPr>
        <w:ind w:left="8699" w:hanging="180"/>
      </w:pPr>
    </w:lvl>
  </w:abstractNum>
  <w:abstractNum w:abstractNumId="88" w15:restartNumberingAfterBreak="0">
    <w:nsid w:val="1B1F3449"/>
    <w:multiLevelType w:val="hybridMultilevel"/>
    <w:tmpl w:val="56960F06"/>
    <w:lvl w:ilvl="0" w:tplc="C59801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2C0CC3"/>
    <w:multiLevelType w:val="hybridMultilevel"/>
    <w:tmpl w:val="4D426DD8"/>
    <w:lvl w:ilvl="0" w:tplc="265C2112">
      <w:start w:val="1"/>
      <w:numFmt w:val="decimal"/>
      <w:lvlText w:val="%1."/>
      <w:lvlJc w:val="left"/>
      <w:pPr>
        <w:ind w:left="2629" w:hanging="360"/>
      </w:pPr>
      <w:rPr>
        <w:rFonts w:eastAsia="Times New Roman" w:cs="Verdana"/>
      </w:rPr>
    </w:lvl>
    <w:lvl w:ilvl="1" w:tplc="04090019">
      <w:start w:val="1"/>
      <w:numFmt w:val="lowerLetter"/>
      <w:lvlText w:val="%2."/>
      <w:lvlJc w:val="left"/>
      <w:pPr>
        <w:ind w:left="3349" w:hanging="360"/>
      </w:pPr>
    </w:lvl>
    <w:lvl w:ilvl="2" w:tplc="0409001B">
      <w:start w:val="1"/>
      <w:numFmt w:val="lowerRoman"/>
      <w:lvlText w:val="%3."/>
      <w:lvlJc w:val="right"/>
      <w:pPr>
        <w:ind w:left="4069" w:hanging="180"/>
      </w:pPr>
    </w:lvl>
    <w:lvl w:ilvl="3" w:tplc="0409000F">
      <w:start w:val="1"/>
      <w:numFmt w:val="decimal"/>
      <w:lvlText w:val="%4."/>
      <w:lvlJc w:val="left"/>
      <w:pPr>
        <w:ind w:left="4789" w:hanging="360"/>
      </w:pPr>
    </w:lvl>
    <w:lvl w:ilvl="4" w:tplc="04090019">
      <w:start w:val="1"/>
      <w:numFmt w:val="lowerLetter"/>
      <w:lvlText w:val="%5."/>
      <w:lvlJc w:val="left"/>
      <w:pPr>
        <w:ind w:left="5509" w:hanging="360"/>
      </w:pPr>
    </w:lvl>
    <w:lvl w:ilvl="5" w:tplc="0409001B">
      <w:start w:val="1"/>
      <w:numFmt w:val="lowerRoman"/>
      <w:lvlText w:val="%6."/>
      <w:lvlJc w:val="right"/>
      <w:pPr>
        <w:ind w:left="6229" w:hanging="180"/>
      </w:pPr>
    </w:lvl>
    <w:lvl w:ilvl="6" w:tplc="0409000F">
      <w:start w:val="1"/>
      <w:numFmt w:val="decimal"/>
      <w:lvlText w:val="%7."/>
      <w:lvlJc w:val="left"/>
      <w:pPr>
        <w:ind w:left="6949" w:hanging="360"/>
      </w:pPr>
    </w:lvl>
    <w:lvl w:ilvl="7" w:tplc="04090019">
      <w:start w:val="1"/>
      <w:numFmt w:val="lowerLetter"/>
      <w:lvlText w:val="%8."/>
      <w:lvlJc w:val="left"/>
      <w:pPr>
        <w:ind w:left="7669" w:hanging="360"/>
      </w:pPr>
    </w:lvl>
    <w:lvl w:ilvl="8" w:tplc="0409001B">
      <w:start w:val="1"/>
      <w:numFmt w:val="lowerRoman"/>
      <w:lvlText w:val="%9."/>
      <w:lvlJc w:val="right"/>
      <w:pPr>
        <w:ind w:left="8389" w:hanging="180"/>
      </w:pPr>
    </w:lvl>
  </w:abstractNum>
  <w:abstractNum w:abstractNumId="90" w15:restartNumberingAfterBreak="0">
    <w:nsid w:val="1B4672EE"/>
    <w:multiLevelType w:val="hybridMultilevel"/>
    <w:tmpl w:val="24C2850E"/>
    <w:lvl w:ilvl="0" w:tplc="F676B920">
      <w:start w:val="1"/>
      <w:numFmt w:val="lowerLetter"/>
      <w:lvlText w:val="%1."/>
      <w:lvlJc w:val="left"/>
      <w:pPr>
        <w:ind w:left="3330" w:hanging="360"/>
      </w:pPr>
      <w:rPr>
        <w:rFonts w:ascii="Bookman Old Style" w:eastAsia="Times New Roman" w:hAnsi="Bookman Old Style" w:cs="Times New Roman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91" w15:restartNumberingAfterBreak="0">
    <w:nsid w:val="1BCE69BA"/>
    <w:multiLevelType w:val="hybridMultilevel"/>
    <w:tmpl w:val="B62E7B86"/>
    <w:lvl w:ilvl="0" w:tplc="4B0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C2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F0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E8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0F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6C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02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0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4A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2" w15:restartNumberingAfterBreak="0">
    <w:nsid w:val="1C052219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3" w15:restartNumberingAfterBreak="0">
    <w:nsid w:val="1C186901"/>
    <w:multiLevelType w:val="hybridMultilevel"/>
    <w:tmpl w:val="46C20690"/>
    <w:lvl w:ilvl="0" w:tplc="00143B26">
      <w:start w:val="1"/>
      <w:numFmt w:val="lowerLetter"/>
      <w:lvlText w:val="%1."/>
      <w:lvlJc w:val="left"/>
      <w:pPr>
        <w:ind w:left="418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4" w15:restartNumberingAfterBreak="0">
    <w:nsid w:val="1C4F2B07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95" w15:restartNumberingAfterBreak="0">
    <w:nsid w:val="1C6626CB"/>
    <w:multiLevelType w:val="hybridMultilevel"/>
    <w:tmpl w:val="F42E39E0"/>
    <w:lvl w:ilvl="0" w:tplc="EC787496">
      <w:start w:val="1"/>
      <w:numFmt w:val="decimal"/>
      <w:lvlText w:val="%1."/>
      <w:lvlJc w:val="left"/>
      <w:pPr>
        <w:ind w:left="4532" w:hanging="360"/>
      </w:pPr>
      <w:rPr>
        <w:rFonts w:ascii="Bookman Old Style" w:hAnsi="Bookman Old Style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C732F9F"/>
    <w:multiLevelType w:val="hybridMultilevel"/>
    <w:tmpl w:val="1FD20D30"/>
    <w:lvl w:ilvl="0" w:tplc="04090019">
      <w:start w:val="1"/>
      <w:numFmt w:val="lowerLetter"/>
      <w:lvlText w:val="%1."/>
      <w:lvlJc w:val="lef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97" w15:restartNumberingAfterBreak="0">
    <w:nsid w:val="1CAF175F"/>
    <w:multiLevelType w:val="hybridMultilevel"/>
    <w:tmpl w:val="0EE832D2"/>
    <w:lvl w:ilvl="0" w:tplc="01568044">
      <w:start w:val="1"/>
      <w:numFmt w:val="decimal"/>
      <w:lvlText w:val="%1)"/>
      <w:lvlJc w:val="left"/>
      <w:pPr>
        <w:ind w:left="3762" w:hanging="360"/>
      </w:pPr>
      <w:rPr>
        <w:rFonts w:ascii="Bookman Old Style" w:eastAsia="Calibr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98" w15:restartNumberingAfterBreak="0">
    <w:nsid w:val="1D9467E1"/>
    <w:multiLevelType w:val="hybridMultilevel"/>
    <w:tmpl w:val="FAD43CA4"/>
    <w:lvl w:ilvl="0" w:tplc="B960068C">
      <w:start w:val="1"/>
      <w:numFmt w:val="decimal"/>
      <w:lvlText w:val="%1."/>
      <w:lvlJc w:val="left"/>
      <w:pPr>
        <w:ind w:left="306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DC66AA3"/>
    <w:multiLevelType w:val="hybridMultilevel"/>
    <w:tmpl w:val="031CC578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00" w15:restartNumberingAfterBreak="0">
    <w:nsid w:val="1E247076"/>
    <w:multiLevelType w:val="hybridMultilevel"/>
    <w:tmpl w:val="63B81C40"/>
    <w:lvl w:ilvl="0" w:tplc="AE0EDD40">
      <w:start w:val="1"/>
      <w:numFmt w:val="lowerLetter"/>
      <w:lvlText w:val="%1."/>
      <w:lvlJc w:val="left"/>
      <w:pPr>
        <w:ind w:left="396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4680" w:hanging="360"/>
      </w:pPr>
    </w:lvl>
    <w:lvl w:ilvl="2" w:tplc="3809001B" w:tentative="1">
      <w:start w:val="1"/>
      <w:numFmt w:val="lowerRoman"/>
      <w:lvlText w:val="%3."/>
      <w:lvlJc w:val="right"/>
      <w:pPr>
        <w:ind w:left="5400" w:hanging="180"/>
      </w:pPr>
    </w:lvl>
    <w:lvl w:ilvl="3" w:tplc="3809000F" w:tentative="1">
      <w:start w:val="1"/>
      <w:numFmt w:val="decimal"/>
      <w:lvlText w:val="%4."/>
      <w:lvlJc w:val="left"/>
      <w:pPr>
        <w:ind w:left="6120" w:hanging="360"/>
      </w:pPr>
    </w:lvl>
    <w:lvl w:ilvl="4" w:tplc="38090019" w:tentative="1">
      <w:start w:val="1"/>
      <w:numFmt w:val="lowerLetter"/>
      <w:lvlText w:val="%5."/>
      <w:lvlJc w:val="left"/>
      <w:pPr>
        <w:ind w:left="6840" w:hanging="360"/>
      </w:pPr>
    </w:lvl>
    <w:lvl w:ilvl="5" w:tplc="3809001B" w:tentative="1">
      <w:start w:val="1"/>
      <w:numFmt w:val="lowerRoman"/>
      <w:lvlText w:val="%6."/>
      <w:lvlJc w:val="right"/>
      <w:pPr>
        <w:ind w:left="7560" w:hanging="180"/>
      </w:pPr>
    </w:lvl>
    <w:lvl w:ilvl="6" w:tplc="3809000F" w:tentative="1">
      <w:start w:val="1"/>
      <w:numFmt w:val="decimal"/>
      <w:lvlText w:val="%7."/>
      <w:lvlJc w:val="left"/>
      <w:pPr>
        <w:ind w:left="8280" w:hanging="360"/>
      </w:pPr>
    </w:lvl>
    <w:lvl w:ilvl="7" w:tplc="38090019" w:tentative="1">
      <w:start w:val="1"/>
      <w:numFmt w:val="lowerLetter"/>
      <w:lvlText w:val="%8."/>
      <w:lvlJc w:val="left"/>
      <w:pPr>
        <w:ind w:left="9000" w:hanging="360"/>
      </w:pPr>
    </w:lvl>
    <w:lvl w:ilvl="8" w:tplc="3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1" w15:restartNumberingAfterBreak="0">
    <w:nsid w:val="1E8C0F2A"/>
    <w:multiLevelType w:val="hybridMultilevel"/>
    <w:tmpl w:val="AA980748"/>
    <w:lvl w:ilvl="0" w:tplc="83CEE3DA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02" w15:restartNumberingAfterBreak="0">
    <w:nsid w:val="1F582E58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03" w15:restartNumberingAfterBreak="0">
    <w:nsid w:val="1F5D6B2D"/>
    <w:multiLevelType w:val="hybridMultilevel"/>
    <w:tmpl w:val="E3EA4D18"/>
    <w:lvl w:ilvl="0" w:tplc="EEBA176A">
      <w:start w:val="1"/>
      <w:numFmt w:val="lowerLetter"/>
      <w:lvlText w:val="%1."/>
      <w:lvlJc w:val="left"/>
      <w:pPr>
        <w:ind w:left="731" w:hanging="360"/>
      </w:pPr>
      <w:rPr>
        <w:rFonts w:ascii="Bookman Old Style" w:hAnsi="Bookman Old Style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04" w15:restartNumberingAfterBreak="0">
    <w:nsid w:val="1FE838E9"/>
    <w:multiLevelType w:val="hybridMultilevel"/>
    <w:tmpl w:val="08F287A0"/>
    <w:lvl w:ilvl="0" w:tplc="41F833AC">
      <w:start w:val="1"/>
      <w:numFmt w:val="lowerLetter"/>
      <w:lvlText w:val="%1."/>
      <w:lvlJc w:val="left"/>
      <w:pPr>
        <w:ind w:left="345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70" w:hanging="360"/>
      </w:pPr>
    </w:lvl>
    <w:lvl w:ilvl="2" w:tplc="0409001B" w:tentative="1">
      <w:start w:val="1"/>
      <w:numFmt w:val="lowerRoman"/>
      <w:lvlText w:val="%3."/>
      <w:lvlJc w:val="right"/>
      <w:pPr>
        <w:ind w:left="4890" w:hanging="180"/>
      </w:pPr>
    </w:lvl>
    <w:lvl w:ilvl="3" w:tplc="0409000F" w:tentative="1">
      <w:start w:val="1"/>
      <w:numFmt w:val="decimal"/>
      <w:lvlText w:val="%4."/>
      <w:lvlJc w:val="left"/>
      <w:pPr>
        <w:ind w:left="5610" w:hanging="360"/>
      </w:pPr>
    </w:lvl>
    <w:lvl w:ilvl="4" w:tplc="04090019" w:tentative="1">
      <w:start w:val="1"/>
      <w:numFmt w:val="lowerLetter"/>
      <w:lvlText w:val="%5."/>
      <w:lvlJc w:val="left"/>
      <w:pPr>
        <w:ind w:left="6330" w:hanging="360"/>
      </w:pPr>
    </w:lvl>
    <w:lvl w:ilvl="5" w:tplc="0409001B" w:tentative="1">
      <w:start w:val="1"/>
      <w:numFmt w:val="lowerRoman"/>
      <w:lvlText w:val="%6."/>
      <w:lvlJc w:val="right"/>
      <w:pPr>
        <w:ind w:left="7050" w:hanging="180"/>
      </w:pPr>
    </w:lvl>
    <w:lvl w:ilvl="6" w:tplc="0409000F" w:tentative="1">
      <w:start w:val="1"/>
      <w:numFmt w:val="decimal"/>
      <w:lvlText w:val="%7."/>
      <w:lvlJc w:val="left"/>
      <w:pPr>
        <w:ind w:left="7770" w:hanging="360"/>
      </w:pPr>
    </w:lvl>
    <w:lvl w:ilvl="7" w:tplc="04090019" w:tentative="1">
      <w:start w:val="1"/>
      <w:numFmt w:val="lowerLetter"/>
      <w:lvlText w:val="%8."/>
      <w:lvlJc w:val="left"/>
      <w:pPr>
        <w:ind w:left="8490" w:hanging="360"/>
      </w:pPr>
    </w:lvl>
    <w:lvl w:ilvl="8" w:tplc="040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105" w15:restartNumberingAfterBreak="0">
    <w:nsid w:val="20F64749"/>
    <w:multiLevelType w:val="hybridMultilevel"/>
    <w:tmpl w:val="972299FA"/>
    <w:lvl w:ilvl="0" w:tplc="3BF44F46">
      <w:start w:val="1"/>
      <w:numFmt w:val="lowerLetter"/>
      <w:lvlText w:val="%1."/>
      <w:lvlJc w:val="left"/>
      <w:pPr>
        <w:ind w:left="3762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06" w15:restartNumberingAfterBreak="0">
    <w:nsid w:val="2144535E"/>
    <w:multiLevelType w:val="hybridMultilevel"/>
    <w:tmpl w:val="FEF47B52"/>
    <w:lvl w:ilvl="0" w:tplc="04090019">
      <w:start w:val="1"/>
      <w:numFmt w:val="lowerLetter"/>
      <w:lvlText w:val="%1."/>
      <w:lvlJc w:val="left"/>
      <w:pPr>
        <w:ind w:left="3495" w:hanging="360"/>
      </w:pPr>
    </w:lvl>
    <w:lvl w:ilvl="1" w:tplc="04090019" w:tentative="1">
      <w:start w:val="1"/>
      <w:numFmt w:val="lowerLetter"/>
      <w:lvlText w:val="%2."/>
      <w:lvlJc w:val="left"/>
      <w:pPr>
        <w:ind w:left="4215" w:hanging="360"/>
      </w:pPr>
    </w:lvl>
    <w:lvl w:ilvl="2" w:tplc="0409001B" w:tentative="1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107" w15:restartNumberingAfterBreak="0">
    <w:nsid w:val="215C043B"/>
    <w:multiLevelType w:val="hybridMultilevel"/>
    <w:tmpl w:val="1A0E155A"/>
    <w:lvl w:ilvl="0" w:tplc="7F50AB6A">
      <w:start w:val="1"/>
      <w:numFmt w:val="lowerLetter"/>
      <w:lvlText w:val="%1."/>
      <w:lvlJc w:val="left"/>
      <w:pPr>
        <w:ind w:left="404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08" w15:restartNumberingAfterBreak="0">
    <w:nsid w:val="216E354C"/>
    <w:multiLevelType w:val="hybridMultilevel"/>
    <w:tmpl w:val="B7F8586C"/>
    <w:lvl w:ilvl="0" w:tplc="04090019">
      <w:start w:val="1"/>
      <w:numFmt w:val="lowerLetter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09" w15:restartNumberingAfterBreak="0">
    <w:nsid w:val="21EA3D56"/>
    <w:multiLevelType w:val="multilevel"/>
    <w:tmpl w:val="4154BE58"/>
    <w:lvl w:ilvl="0">
      <w:start w:val="2"/>
      <w:numFmt w:val="lowerLetter"/>
      <w:lvlText w:val="%1."/>
      <w:lvlJc w:val="left"/>
      <w:pPr>
        <w:ind w:left="36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23E52C5"/>
    <w:multiLevelType w:val="hybridMultilevel"/>
    <w:tmpl w:val="4C302B5C"/>
    <w:lvl w:ilvl="0" w:tplc="C24EAFD0">
      <w:start w:val="1"/>
      <w:numFmt w:val="decimal"/>
      <w:lvlText w:val="%1)"/>
      <w:lvlJc w:val="left"/>
      <w:pPr>
        <w:ind w:left="43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11" w15:restartNumberingAfterBreak="0">
    <w:nsid w:val="223F006B"/>
    <w:multiLevelType w:val="hybridMultilevel"/>
    <w:tmpl w:val="B5CC04D0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12" w15:restartNumberingAfterBreak="0">
    <w:nsid w:val="22652F80"/>
    <w:multiLevelType w:val="hybridMultilevel"/>
    <w:tmpl w:val="B74ED6B8"/>
    <w:lvl w:ilvl="0" w:tplc="D29E73BE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22716FC9"/>
    <w:multiLevelType w:val="hybridMultilevel"/>
    <w:tmpl w:val="4F5000C0"/>
    <w:lvl w:ilvl="0" w:tplc="F7947678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4" w15:restartNumberingAfterBreak="0">
    <w:nsid w:val="228F1083"/>
    <w:multiLevelType w:val="hybridMultilevel"/>
    <w:tmpl w:val="F5A6A6D8"/>
    <w:lvl w:ilvl="0" w:tplc="ACD043C2">
      <w:start w:val="5"/>
      <w:numFmt w:val="bullet"/>
      <w:lvlText w:val=""/>
      <w:lvlJc w:val="left"/>
      <w:pPr>
        <w:ind w:left="324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5" w15:restartNumberingAfterBreak="0">
    <w:nsid w:val="22FF4CB1"/>
    <w:multiLevelType w:val="multilevel"/>
    <w:tmpl w:val="1E480FF8"/>
    <w:lvl w:ilvl="0">
      <w:start w:val="2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2347250E"/>
    <w:multiLevelType w:val="hybridMultilevel"/>
    <w:tmpl w:val="E996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237E5F81"/>
    <w:multiLevelType w:val="hybridMultilevel"/>
    <w:tmpl w:val="4D00828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8" w15:restartNumberingAfterBreak="0">
    <w:nsid w:val="24440D1F"/>
    <w:multiLevelType w:val="hybridMultilevel"/>
    <w:tmpl w:val="595C7F68"/>
    <w:lvl w:ilvl="0" w:tplc="3630311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9" w15:restartNumberingAfterBreak="0">
    <w:nsid w:val="246E48CA"/>
    <w:multiLevelType w:val="hybridMultilevel"/>
    <w:tmpl w:val="1FD20D30"/>
    <w:lvl w:ilvl="0" w:tplc="04090019">
      <w:start w:val="1"/>
      <w:numFmt w:val="lowerLetter"/>
      <w:lvlText w:val="%1."/>
      <w:lvlJc w:val="lef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120" w15:restartNumberingAfterBreak="0">
    <w:nsid w:val="24E92DA7"/>
    <w:multiLevelType w:val="hybridMultilevel"/>
    <w:tmpl w:val="4B1E2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509156F"/>
    <w:multiLevelType w:val="hybridMultilevel"/>
    <w:tmpl w:val="FC62D9AC"/>
    <w:lvl w:ilvl="0" w:tplc="34E0C084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2" w15:restartNumberingAfterBreak="0">
    <w:nsid w:val="255440D3"/>
    <w:multiLevelType w:val="hybridMultilevel"/>
    <w:tmpl w:val="72AC8E80"/>
    <w:lvl w:ilvl="0" w:tplc="4934DB1C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61D6BBF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24" w15:restartNumberingAfterBreak="0">
    <w:nsid w:val="26D45D0C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25" w15:restartNumberingAfterBreak="0">
    <w:nsid w:val="275768CE"/>
    <w:multiLevelType w:val="hybridMultilevel"/>
    <w:tmpl w:val="301CF460"/>
    <w:lvl w:ilvl="0" w:tplc="B294463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6" w15:restartNumberingAfterBreak="0">
    <w:nsid w:val="282B42BD"/>
    <w:multiLevelType w:val="hybridMultilevel"/>
    <w:tmpl w:val="38C685CC"/>
    <w:lvl w:ilvl="0" w:tplc="F21CD7B0">
      <w:start w:val="1"/>
      <w:numFmt w:val="decimal"/>
      <w:lvlText w:val="%1)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27" w15:restartNumberingAfterBreak="0">
    <w:nsid w:val="282C4C64"/>
    <w:multiLevelType w:val="hybridMultilevel"/>
    <w:tmpl w:val="298A0D38"/>
    <w:lvl w:ilvl="0" w:tplc="BA8AE86C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8" w15:restartNumberingAfterBreak="0">
    <w:nsid w:val="285E66C4"/>
    <w:multiLevelType w:val="hybridMultilevel"/>
    <w:tmpl w:val="EB7A5D1C"/>
    <w:lvl w:ilvl="0" w:tplc="51DE14C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97D4934"/>
    <w:multiLevelType w:val="hybridMultilevel"/>
    <w:tmpl w:val="4AD8D11A"/>
    <w:lvl w:ilvl="0" w:tplc="04090019">
      <w:start w:val="1"/>
      <w:numFmt w:val="lowerLetter"/>
      <w:lvlText w:val="%1."/>
      <w:lvlJc w:val="left"/>
      <w:pPr>
        <w:ind w:left="3495" w:hanging="360"/>
      </w:pPr>
    </w:lvl>
    <w:lvl w:ilvl="1" w:tplc="04090019" w:tentative="1">
      <w:start w:val="1"/>
      <w:numFmt w:val="lowerLetter"/>
      <w:lvlText w:val="%2."/>
      <w:lvlJc w:val="left"/>
      <w:pPr>
        <w:ind w:left="4215" w:hanging="360"/>
      </w:pPr>
    </w:lvl>
    <w:lvl w:ilvl="2" w:tplc="0409001B" w:tentative="1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130" w15:restartNumberingAfterBreak="0">
    <w:nsid w:val="29BD6139"/>
    <w:multiLevelType w:val="hybridMultilevel"/>
    <w:tmpl w:val="2DFC96AC"/>
    <w:lvl w:ilvl="0" w:tplc="BA8AE86C">
      <w:start w:val="2"/>
      <w:numFmt w:val="decimal"/>
      <w:lvlText w:val="%1."/>
      <w:lvlJc w:val="left"/>
      <w:pPr>
        <w:ind w:left="655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4395" w:hanging="360"/>
      </w:pPr>
    </w:lvl>
    <w:lvl w:ilvl="2" w:tplc="0421001B" w:tentative="1">
      <w:start w:val="1"/>
      <w:numFmt w:val="lowerRoman"/>
      <w:lvlText w:val="%3."/>
      <w:lvlJc w:val="right"/>
      <w:pPr>
        <w:ind w:left="5115" w:hanging="180"/>
      </w:pPr>
    </w:lvl>
    <w:lvl w:ilvl="3" w:tplc="0421000F" w:tentative="1">
      <w:start w:val="1"/>
      <w:numFmt w:val="decimal"/>
      <w:lvlText w:val="%4."/>
      <w:lvlJc w:val="left"/>
      <w:pPr>
        <w:ind w:left="5835" w:hanging="360"/>
      </w:pPr>
    </w:lvl>
    <w:lvl w:ilvl="4" w:tplc="0421000F">
      <w:start w:val="1"/>
      <w:numFmt w:val="decimal"/>
      <w:lvlText w:val="%5."/>
      <w:lvlJc w:val="left"/>
      <w:pPr>
        <w:ind w:left="6555" w:hanging="360"/>
      </w:pPr>
    </w:lvl>
    <w:lvl w:ilvl="5" w:tplc="0421001B" w:tentative="1">
      <w:start w:val="1"/>
      <w:numFmt w:val="lowerRoman"/>
      <w:lvlText w:val="%6."/>
      <w:lvlJc w:val="right"/>
      <w:pPr>
        <w:ind w:left="7275" w:hanging="180"/>
      </w:pPr>
    </w:lvl>
    <w:lvl w:ilvl="6" w:tplc="0421000F" w:tentative="1">
      <w:start w:val="1"/>
      <w:numFmt w:val="decimal"/>
      <w:lvlText w:val="%7."/>
      <w:lvlJc w:val="left"/>
      <w:pPr>
        <w:ind w:left="7995" w:hanging="360"/>
      </w:pPr>
    </w:lvl>
    <w:lvl w:ilvl="7" w:tplc="04210019" w:tentative="1">
      <w:start w:val="1"/>
      <w:numFmt w:val="lowerLetter"/>
      <w:lvlText w:val="%8."/>
      <w:lvlJc w:val="left"/>
      <w:pPr>
        <w:ind w:left="8715" w:hanging="360"/>
      </w:pPr>
    </w:lvl>
    <w:lvl w:ilvl="8" w:tplc="0421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131" w15:restartNumberingAfterBreak="0">
    <w:nsid w:val="2A1F16D4"/>
    <w:multiLevelType w:val="hybridMultilevel"/>
    <w:tmpl w:val="D5F00968"/>
    <w:lvl w:ilvl="0" w:tplc="04090017">
      <w:start w:val="1"/>
      <w:numFmt w:val="lowerLetter"/>
      <w:lvlText w:val="%1)"/>
      <w:lvlJc w:val="left"/>
      <w:pPr>
        <w:ind w:left="1892" w:hanging="360"/>
      </w:pPr>
    </w:lvl>
    <w:lvl w:ilvl="1" w:tplc="04090019" w:tentative="1">
      <w:start w:val="1"/>
      <w:numFmt w:val="lowerLetter"/>
      <w:lvlText w:val="%2."/>
      <w:lvlJc w:val="left"/>
      <w:pPr>
        <w:ind w:left="2612" w:hanging="360"/>
      </w:pPr>
    </w:lvl>
    <w:lvl w:ilvl="2" w:tplc="0409001B" w:tentative="1">
      <w:start w:val="1"/>
      <w:numFmt w:val="lowerRoman"/>
      <w:lvlText w:val="%3."/>
      <w:lvlJc w:val="right"/>
      <w:pPr>
        <w:ind w:left="3332" w:hanging="180"/>
      </w:pPr>
    </w:lvl>
    <w:lvl w:ilvl="3" w:tplc="0409000F" w:tentative="1">
      <w:start w:val="1"/>
      <w:numFmt w:val="decimal"/>
      <w:lvlText w:val="%4."/>
      <w:lvlJc w:val="left"/>
      <w:pPr>
        <w:ind w:left="4052" w:hanging="360"/>
      </w:pPr>
    </w:lvl>
    <w:lvl w:ilvl="4" w:tplc="04090019" w:tentative="1">
      <w:start w:val="1"/>
      <w:numFmt w:val="lowerLetter"/>
      <w:lvlText w:val="%5."/>
      <w:lvlJc w:val="left"/>
      <w:pPr>
        <w:ind w:left="4772" w:hanging="360"/>
      </w:pPr>
    </w:lvl>
    <w:lvl w:ilvl="5" w:tplc="0409001B" w:tentative="1">
      <w:start w:val="1"/>
      <w:numFmt w:val="lowerRoman"/>
      <w:lvlText w:val="%6."/>
      <w:lvlJc w:val="right"/>
      <w:pPr>
        <w:ind w:left="5492" w:hanging="180"/>
      </w:pPr>
    </w:lvl>
    <w:lvl w:ilvl="6" w:tplc="0409000F" w:tentative="1">
      <w:start w:val="1"/>
      <w:numFmt w:val="decimal"/>
      <w:lvlText w:val="%7."/>
      <w:lvlJc w:val="left"/>
      <w:pPr>
        <w:ind w:left="6212" w:hanging="360"/>
      </w:pPr>
    </w:lvl>
    <w:lvl w:ilvl="7" w:tplc="04090019" w:tentative="1">
      <w:start w:val="1"/>
      <w:numFmt w:val="lowerLetter"/>
      <w:lvlText w:val="%8."/>
      <w:lvlJc w:val="left"/>
      <w:pPr>
        <w:ind w:left="6932" w:hanging="360"/>
      </w:pPr>
    </w:lvl>
    <w:lvl w:ilvl="8" w:tplc="0409001B" w:tentative="1">
      <w:start w:val="1"/>
      <w:numFmt w:val="lowerRoman"/>
      <w:lvlText w:val="%9."/>
      <w:lvlJc w:val="right"/>
      <w:pPr>
        <w:ind w:left="7652" w:hanging="180"/>
      </w:pPr>
    </w:lvl>
  </w:abstractNum>
  <w:abstractNum w:abstractNumId="132" w15:restartNumberingAfterBreak="0">
    <w:nsid w:val="2A7A472B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AC04CC2"/>
    <w:multiLevelType w:val="hybridMultilevel"/>
    <w:tmpl w:val="7A9E71C4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34" w15:restartNumberingAfterBreak="0">
    <w:nsid w:val="2AC45135"/>
    <w:multiLevelType w:val="hybridMultilevel"/>
    <w:tmpl w:val="3E50D07C"/>
    <w:lvl w:ilvl="0" w:tplc="01F8D008">
      <w:start w:val="2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5" w15:restartNumberingAfterBreak="0">
    <w:nsid w:val="2AC74316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B0B0C62"/>
    <w:multiLevelType w:val="hybridMultilevel"/>
    <w:tmpl w:val="9760CC2C"/>
    <w:lvl w:ilvl="0" w:tplc="0809000F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B4249F3"/>
    <w:multiLevelType w:val="hybridMultilevel"/>
    <w:tmpl w:val="47586B16"/>
    <w:lvl w:ilvl="0" w:tplc="A20E93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BE51B23"/>
    <w:multiLevelType w:val="hybridMultilevel"/>
    <w:tmpl w:val="8320E11E"/>
    <w:lvl w:ilvl="0" w:tplc="58EA5BA6">
      <w:start w:val="1"/>
      <w:numFmt w:val="lowerLetter"/>
      <w:lvlText w:val="%1."/>
      <w:lvlJc w:val="left"/>
      <w:pPr>
        <w:ind w:left="39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9" w15:restartNumberingAfterBreak="0">
    <w:nsid w:val="2C40443E"/>
    <w:multiLevelType w:val="hybridMultilevel"/>
    <w:tmpl w:val="33245E3E"/>
    <w:lvl w:ilvl="0" w:tplc="04090017">
      <w:start w:val="1"/>
      <w:numFmt w:val="lowerLetter"/>
      <w:lvlText w:val="%1)"/>
      <w:lvlJc w:val="left"/>
      <w:pPr>
        <w:ind w:left="5857" w:hanging="360"/>
      </w:pPr>
    </w:lvl>
    <w:lvl w:ilvl="1" w:tplc="04090019">
      <w:start w:val="1"/>
      <w:numFmt w:val="lowerLetter"/>
      <w:lvlText w:val="%2."/>
      <w:lvlJc w:val="left"/>
      <w:pPr>
        <w:ind w:left="6577" w:hanging="360"/>
      </w:pPr>
    </w:lvl>
    <w:lvl w:ilvl="2" w:tplc="0409001B" w:tentative="1">
      <w:start w:val="1"/>
      <w:numFmt w:val="lowerRoman"/>
      <w:lvlText w:val="%3."/>
      <w:lvlJc w:val="right"/>
      <w:pPr>
        <w:ind w:left="7297" w:hanging="180"/>
      </w:pPr>
    </w:lvl>
    <w:lvl w:ilvl="3" w:tplc="04090017">
      <w:start w:val="1"/>
      <w:numFmt w:val="lowerLetter"/>
      <w:lvlText w:val="%4)"/>
      <w:lvlJc w:val="left"/>
      <w:pPr>
        <w:ind w:left="8017" w:hanging="360"/>
      </w:pPr>
    </w:lvl>
    <w:lvl w:ilvl="4" w:tplc="04090019" w:tentative="1">
      <w:start w:val="1"/>
      <w:numFmt w:val="lowerLetter"/>
      <w:lvlText w:val="%5."/>
      <w:lvlJc w:val="left"/>
      <w:pPr>
        <w:ind w:left="8737" w:hanging="360"/>
      </w:pPr>
    </w:lvl>
    <w:lvl w:ilvl="5" w:tplc="0409001B" w:tentative="1">
      <w:start w:val="1"/>
      <w:numFmt w:val="lowerRoman"/>
      <w:lvlText w:val="%6."/>
      <w:lvlJc w:val="right"/>
      <w:pPr>
        <w:ind w:left="9457" w:hanging="180"/>
      </w:pPr>
    </w:lvl>
    <w:lvl w:ilvl="6" w:tplc="0409000F" w:tentative="1">
      <w:start w:val="1"/>
      <w:numFmt w:val="decimal"/>
      <w:lvlText w:val="%7."/>
      <w:lvlJc w:val="left"/>
      <w:pPr>
        <w:ind w:left="10177" w:hanging="360"/>
      </w:pPr>
    </w:lvl>
    <w:lvl w:ilvl="7" w:tplc="04090019" w:tentative="1">
      <w:start w:val="1"/>
      <w:numFmt w:val="lowerLetter"/>
      <w:lvlText w:val="%8."/>
      <w:lvlJc w:val="left"/>
      <w:pPr>
        <w:ind w:left="10897" w:hanging="360"/>
      </w:pPr>
    </w:lvl>
    <w:lvl w:ilvl="8" w:tplc="0409001B" w:tentative="1">
      <w:start w:val="1"/>
      <w:numFmt w:val="lowerRoman"/>
      <w:lvlText w:val="%9."/>
      <w:lvlJc w:val="right"/>
      <w:pPr>
        <w:ind w:left="11617" w:hanging="180"/>
      </w:pPr>
    </w:lvl>
  </w:abstractNum>
  <w:abstractNum w:abstractNumId="140" w15:restartNumberingAfterBreak="0">
    <w:nsid w:val="2C550591"/>
    <w:multiLevelType w:val="hybridMultilevel"/>
    <w:tmpl w:val="15BC222A"/>
    <w:lvl w:ilvl="0" w:tplc="92229AFC">
      <w:start w:val="1"/>
      <w:numFmt w:val="lowerLetter"/>
      <w:lvlText w:val="%1."/>
      <w:lvlJc w:val="left"/>
      <w:pPr>
        <w:ind w:left="2912" w:hanging="360"/>
      </w:pPr>
      <w:rPr>
        <w:rFonts w:ascii="Bookman Old Style" w:eastAsia="Calibri" w:hAnsi="Bookman Old Style" w:cs="Times New Roman"/>
      </w:rPr>
    </w:lvl>
    <w:lvl w:ilvl="1" w:tplc="0409001B">
      <w:start w:val="1"/>
      <w:numFmt w:val="lowerRoman"/>
      <w:lvlText w:val="%2."/>
      <w:lvlJc w:val="right"/>
      <w:pPr>
        <w:ind w:left="3632" w:hanging="360"/>
      </w:pPr>
    </w:lvl>
    <w:lvl w:ilvl="2" w:tplc="EC787496">
      <w:start w:val="1"/>
      <w:numFmt w:val="decimal"/>
      <w:lvlText w:val="%3."/>
      <w:lvlJc w:val="left"/>
      <w:pPr>
        <w:ind w:left="4532" w:hanging="360"/>
      </w:pPr>
      <w:rPr>
        <w:rFonts w:ascii="Bookman Old Style" w:hAnsi="Bookman Old Style" w:hint="default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41" w15:restartNumberingAfterBreak="0">
    <w:nsid w:val="2C70038F"/>
    <w:multiLevelType w:val="hybridMultilevel"/>
    <w:tmpl w:val="4C2217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C7A00F8"/>
    <w:multiLevelType w:val="hybridMultilevel"/>
    <w:tmpl w:val="D2A45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2C9A4269"/>
    <w:multiLevelType w:val="hybridMultilevel"/>
    <w:tmpl w:val="0A64EA16"/>
    <w:lvl w:ilvl="0" w:tplc="B48015AA">
      <w:start w:val="1"/>
      <w:numFmt w:val="lowerLetter"/>
      <w:lvlText w:val="%1."/>
      <w:lvlJc w:val="left"/>
      <w:pPr>
        <w:ind w:left="2345" w:hanging="360"/>
      </w:pPr>
      <w:rPr>
        <w:rFonts w:ascii="Bookman Old Style" w:eastAsia="Calibri" w:hAnsi="Bookman Old Style" w:cs="Tahoma"/>
      </w:rPr>
    </w:lvl>
    <w:lvl w:ilvl="1" w:tplc="B960068C">
      <w:start w:val="1"/>
      <w:numFmt w:val="decimal"/>
      <w:lvlText w:val="%2."/>
      <w:lvlJc w:val="left"/>
      <w:pPr>
        <w:ind w:left="3060" w:hanging="360"/>
      </w:pPr>
      <w:rPr>
        <w:i w:val="0"/>
        <w:color w:val="auto"/>
      </w:rPr>
    </w:lvl>
    <w:lvl w:ilvl="2" w:tplc="DD94F4BE">
      <w:start w:val="1"/>
      <w:numFmt w:val="decimal"/>
      <w:lvlText w:val="%3)"/>
      <w:lvlJc w:val="left"/>
      <w:pPr>
        <w:ind w:left="5765" w:hanging="360"/>
      </w:pPr>
      <w:rPr>
        <w:rFonts w:hint="default"/>
        <w:i w:val="0"/>
        <w:iCs/>
      </w:rPr>
    </w:lvl>
    <w:lvl w:ilvl="3" w:tplc="F17CAA14">
      <w:start w:val="2"/>
      <w:numFmt w:val="upperLetter"/>
      <w:lvlText w:val="%4."/>
      <w:lvlJc w:val="left"/>
      <w:pPr>
        <w:ind w:left="6305" w:hanging="360"/>
      </w:pPr>
      <w:rPr>
        <w:rFonts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144" w15:restartNumberingAfterBreak="0">
    <w:nsid w:val="2CEA5704"/>
    <w:multiLevelType w:val="hybridMultilevel"/>
    <w:tmpl w:val="C6649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CFF7038"/>
    <w:multiLevelType w:val="hybridMultilevel"/>
    <w:tmpl w:val="CA328330"/>
    <w:lvl w:ilvl="0" w:tplc="D3E6A3F0">
      <w:start w:val="15"/>
      <w:numFmt w:val="decimal"/>
      <w:lvlText w:val="%1."/>
      <w:lvlJc w:val="left"/>
      <w:pPr>
        <w:ind w:left="4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52" w:hanging="360"/>
      </w:pPr>
    </w:lvl>
    <w:lvl w:ilvl="2" w:tplc="0409001B" w:tentative="1">
      <w:start w:val="1"/>
      <w:numFmt w:val="lowerRoman"/>
      <w:lvlText w:val="%3."/>
      <w:lvlJc w:val="right"/>
      <w:pPr>
        <w:ind w:left="5972" w:hanging="180"/>
      </w:pPr>
    </w:lvl>
    <w:lvl w:ilvl="3" w:tplc="0409000F" w:tentative="1">
      <w:start w:val="1"/>
      <w:numFmt w:val="decimal"/>
      <w:lvlText w:val="%4."/>
      <w:lvlJc w:val="left"/>
      <w:pPr>
        <w:ind w:left="6692" w:hanging="360"/>
      </w:pPr>
    </w:lvl>
    <w:lvl w:ilvl="4" w:tplc="04090019" w:tentative="1">
      <w:start w:val="1"/>
      <w:numFmt w:val="lowerLetter"/>
      <w:lvlText w:val="%5."/>
      <w:lvlJc w:val="left"/>
      <w:pPr>
        <w:ind w:left="7412" w:hanging="360"/>
      </w:pPr>
    </w:lvl>
    <w:lvl w:ilvl="5" w:tplc="0409001B" w:tentative="1">
      <w:start w:val="1"/>
      <w:numFmt w:val="lowerRoman"/>
      <w:lvlText w:val="%6."/>
      <w:lvlJc w:val="right"/>
      <w:pPr>
        <w:ind w:left="8132" w:hanging="180"/>
      </w:pPr>
    </w:lvl>
    <w:lvl w:ilvl="6" w:tplc="0409000F" w:tentative="1">
      <w:start w:val="1"/>
      <w:numFmt w:val="decimal"/>
      <w:lvlText w:val="%7."/>
      <w:lvlJc w:val="left"/>
      <w:pPr>
        <w:ind w:left="8852" w:hanging="360"/>
      </w:pPr>
    </w:lvl>
    <w:lvl w:ilvl="7" w:tplc="04090019" w:tentative="1">
      <w:start w:val="1"/>
      <w:numFmt w:val="lowerLetter"/>
      <w:lvlText w:val="%8."/>
      <w:lvlJc w:val="left"/>
      <w:pPr>
        <w:ind w:left="9572" w:hanging="360"/>
      </w:pPr>
    </w:lvl>
    <w:lvl w:ilvl="8" w:tplc="0409001B" w:tentative="1">
      <w:start w:val="1"/>
      <w:numFmt w:val="lowerRoman"/>
      <w:lvlText w:val="%9."/>
      <w:lvlJc w:val="right"/>
      <w:pPr>
        <w:ind w:left="10292" w:hanging="180"/>
      </w:pPr>
    </w:lvl>
  </w:abstractNum>
  <w:abstractNum w:abstractNumId="146" w15:restartNumberingAfterBreak="0">
    <w:nsid w:val="2D8633CF"/>
    <w:multiLevelType w:val="hybridMultilevel"/>
    <w:tmpl w:val="B12EB238"/>
    <w:lvl w:ilvl="0" w:tplc="51D00D90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7" w15:restartNumberingAfterBreak="0">
    <w:nsid w:val="2DA00863"/>
    <w:multiLevelType w:val="hybridMultilevel"/>
    <w:tmpl w:val="9F8AF820"/>
    <w:lvl w:ilvl="0" w:tplc="B82283EE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48" w15:restartNumberingAfterBreak="0">
    <w:nsid w:val="2E1D4005"/>
    <w:multiLevelType w:val="hybridMultilevel"/>
    <w:tmpl w:val="5C5A737E"/>
    <w:lvl w:ilvl="0" w:tplc="04090019">
      <w:start w:val="1"/>
      <w:numFmt w:val="lowerLetter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49" w15:restartNumberingAfterBreak="0">
    <w:nsid w:val="2E8901A6"/>
    <w:multiLevelType w:val="hybridMultilevel"/>
    <w:tmpl w:val="3496E3CE"/>
    <w:lvl w:ilvl="0" w:tplc="386E3E9C">
      <w:start w:val="1"/>
      <w:numFmt w:val="lowerLetter"/>
      <w:lvlText w:val="%1."/>
      <w:lvlJc w:val="left"/>
      <w:pPr>
        <w:ind w:left="39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0" w15:restartNumberingAfterBreak="0">
    <w:nsid w:val="2F047145"/>
    <w:multiLevelType w:val="hybridMultilevel"/>
    <w:tmpl w:val="C97415AE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1" w15:restartNumberingAfterBreak="0">
    <w:nsid w:val="2F620D28"/>
    <w:multiLevelType w:val="hybridMultilevel"/>
    <w:tmpl w:val="BBE4CAFE"/>
    <w:lvl w:ilvl="0" w:tplc="53DEDBB8">
      <w:start w:val="1"/>
      <w:numFmt w:val="lowerLetter"/>
      <w:lvlText w:val="%1."/>
      <w:lvlJc w:val="left"/>
      <w:pPr>
        <w:ind w:left="3780" w:hanging="360"/>
      </w:pPr>
      <w:rPr>
        <w:rFonts w:eastAsia="Calibri"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52" w15:restartNumberingAfterBreak="0">
    <w:nsid w:val="30C367EE"/>
    <w:multiLevelType w:val="hybridMultilevel"/>
    <w:tmpl w:val="AE547314"/>
    <w:lvl w:ilvl="0" w:tplc="92229AFC">
      <w:start w:val="1"/>
      <w:numFmt w:val="lowerLetter"/>
      <w:lvlText w:val="%1."/>
      <w:lvlJc w:val="left"/>
      <w:pPr>
        <w:ind w:left="5747" w:hanging="360"/>
      </w:pPr>
      <w:rPr>
        <w:rFonts w:ascii="Bookman Old Style" w:eastAsia="Calibri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>
      <w:start w:val="1"/>
      <w:numFmt w:val="lowerRoman"/>
      <w:lvlText w:val="%3."/>
      <w:lvlJc w:val="right"/>
      <w:pPr>
        <w:ind w:left="4995" w:hanging="180"/>
      </w:pPr>
    </w:lvl>
    <w:lvl w:ilvl="3" w:tplc="0409000F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53" w15:restartNumberingAfterBreak="0">
    <w:nsid w:val="32FA4EBD"/>
    <w:multiLevelType w:val="hybridMultilevel"/>
    <w:tmpl w:val="EED64A5E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54" w15:restartNumberingAfterBreak="0">
    <w:nsid w:val="32FC23F8"/>
    <w:multiLevelType w:val="hybridMultilevel"/>
    <w:tmpl w:val="84B472EE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55" w15:restartNumberingAfterBreak="0">
    <w:nsid w:val="332E3BEF"/>
    <w:multiLevelType w:val="hybridMultilevel"/>
    <w:tmpl w:val="C40C7EEA"/>
    <w:lvl w:ilvl="0" w:tplc="7CBCCC14">
      <w:start w:val="1"/>
      <w:numFmt w:val="decimal"/>
      <w:lvlText w:val="%1)"/>
      <w:lvlJc w:val="left"/>
      <w:pPr>
        <w:ind w:left="3337" w:hanging="360"/>
      </w:pPr>
      <w:rPr>
        <w:rFonts w:ascii="Bookman Old Style" w:eastAsia="Calibr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057" w:hanging="360"/>
      </w:pPr>
    </w:lvl>
    <w:lvl w:ilvl="2" w:tplc="3809001B" w:tentative="1">
      <w:start w:val="1"/>
      <w:numFmt w:val="lowerRoman"/>
      <w:lvlText w:val="%3."/>
      <w:lvlJc w:val="right"/>
      <w:pPr>
        <w:ind w:left="4777" w:hanging="180"/>
      </w:pPr>
    </w:lvl>
    <w:lvl w:ilvl="3" w:tplc="3809000F" w:tentative="1">
      <w:start w:val="1"/>
      <w:numFmt w:val="decimal"/>
      <w:lvlText w:val="%4."/>
      <w:lvlJc w:val="left"/>
      <w:pPr>
        <w:ind w:left="5497" w:hanging="360"/>
      </w:pPr>
    </w:lvl>
    <w:lvl w:ilvl="4" w:tplc="38090019" w:tentative="1">
      <w:start w:val="1"/>
      <w:numFmt w:val="lowerLetter"/>
      <w:lvlText w:val="%5."/>
      <w:lvlJc w:val="left"/>
      <w:pPr>
        <w:ind w:left="6217" w:hanging="360"/>
      </w:pPr>
    </w:lvl>
    <w:lvl w:ilvl="5" w:tplc="3809001B" w:tentative="1">
      <w:start w:val="1"/>
      <w:numFmt w:val="lowerRoman"/>
      <w:lvlText w:val="%6."/>
      <w:lvlJc w:val="right"/>
      <w:pPr>
        <w:ind w:left="6937" w:hanging="180"/>
      </w:pPr>
    </w:lvl>
    <w:lvl w:ilvl="6" w:tplc="3809000F" w:tentative="1">
      <w:start w:val="1"/>
      <w:numFmt w:val="decimal"/>
      <w:lvlText w:val="%7."/>
      <w:lvlJc w:val="left"/>
      <w:pPr>
        <w:ind w:left="7657" w:hanging="360"/>
      </w:pPr>
    </w:lvl>
    <w:lvl w:ilvl="7" w:tplc="38090019" w:tentative="1">
      <w:start w:val="1"/>
      <w:numFmt w:val="lowerLetter"/>
      <w:lvlText w:val="%8."/>
      <w:lvlJc w:val="left"/>
      <w:pPr>
        <w:ind w:left="8377" w:hanging="360"/>
      </w:pPr>
    </w:lvl>
    <w:lvl w:ilvl="8" w:tplc="38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56" w15:restartNumberingAfterBreak="0">
    <w:nsid w:val="334633A8"/>
    <w:multiLevelType w:val="hybridMultilevel"/>
    <w:tmpl w:val="8FDEAE6E"/>
    <w:lvl w:ilvl="0" w:tplc="B7F84CB0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7" w15:restartNumberingAfterBreak="0">
    <w:nsid w:val="33806FB6"/>
    <w:multiLevelType w:val="hybridMultilevel"/>
    <w:tmpl w:val="F4FC320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33EF1D5B"/>
    <w:multiLevelType w:val="hybridMultilevel"/>
    <w:tmpl w:val="AEFEE9CE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9" w15:restartNumberingAfterBreak="0">
    <w:nsid w:val="3460743C"/>
    <w:multiLevelType w:val="hybridMultilevel"/>
    <w:tmpl w:val="59B4BEB6"/>
    <w:lvl w:ilvl="0" w:tplc="29B2E316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0" w15:restartNumberingAfterBreak="0">
    <w:nsid w:val="350C3C8A"/>
    <w:multiLevelType w:val="hybridMultilevel"/>
    <w:tmpl w:val="ADC4C606"/>
    <w:lvl w:ilvl="0" w:tplc="7C72965C">
      <w:start w:val="1"/>
      <w:numFmt w:val="decimal"/>
      <w:lvlText w:val="%1)"/>
      <w:lvlJc w:val="left"/>
      <w:pPr>
        <w:ind w:left="3555" w:hanging="360"/>
      </w:pPr>
      <w:rPr>
        <w:rFonts w:ascii="Tahoma" w:hAnsi="Tahoma" w:cs="Tahoma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61" w15:restartNumberingAfterBreak="0">
    <w:nsid w:val="357A374D"/>
    <w:multiLevelType w:val="hybridMultilevel"/>
    <w:tmpl w:val="42BEE6F0"/>
    <w:lvl w:ilvl="0" w:tplc="30A82B2C">
      <w:start w:val="1"/>
      <w:numFmt w:val="decimal"/>
      <w:lvlText w:val="%1)"/>
      <w:lvlJc w:val="left"/>
      <w:pPr>
        <w:ind w:left="3762" w:hanging="360"/>
      </w:pPr>
      <w:rPr>
        <w:rFonts w:ascii="Bookman Old Style" w:eastAsia="Calibri" w:hAnsi="Bookman Old Style" w:cs="Times New Roman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62" w15:restartNumberingAfterBreak="0">
    <w:nsid w:val="35ED063B"/>
    <w:multiLevelType w:val="hybridMultilevel"/>
    <w:tmpl w:val="90EC4930"/>
    <w:lvl w:ilvl="0" w:tplc="E6666156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63" w15:restartNumberingAfterBreak="0">
    <w:nsid w:val="370A2AFC"/>
    <w:multiLevelType w:val="hybridMultilevel"/>
    <w:tmpl w:val="92984E9C"/>
    <w:lvl w:ilvl="0" w:tplc="0B8AF5D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37C40A7C"/>
    <w:multiLevelType w:val="hybridMultilevel"/>
    <w:tmpl w:val="D12E9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7D07460"/>
    <w:multiLevelType w:val="hybridMultilevel"/>
    <w:tmpl w:val="5C5A737E"/>
    <w:lvl w:ilvl="0" w:tplc="04090019">
      <w:start w:val="1"/>
      <w:numFmt w:val="lowerLetter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66" w15:restartNumberingAfterBreak="0">
    <w:nsid w:val="381E0707"/>
    <w:multiLevelType w:val="hybridMultilevel"/>
    <w:tmpl w:val="B47C7A64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67" w15:restartNumberingAfterBreak="0">
    <w:nsid w:val="38554AA7"/>
    <w:multiLevelType w:val="hybridMultilevel"/>
    <w:tmpl w:val="5164DE6C"/>
    <w:lvl w:ilvl="0" w:tplc="50A40432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68" w15:restartNumberingAfterBreak="0">
    <w:nsid w:val="38E15EE8"/>
    <w:multiLevelType w:val="hybridMultilevel"/>
    <w:tmpl w:val="23164C34"/>
    <w:lvl w:ilvl="0" w:tplc="DA6E3FD4">
      <w:start w:val="1"/>
      <w:numFmt w:val="lowerLetter"/>
      <w:lvlText w:val="%1."/>
      <w:lvlJc w:val="left"/>
      <w:pPr>
        <w:ind w:left="3237" w:hanging="360"/>
      </w:pPr>
      <w:rPr>
        <w:rFonts w:ascii="Bookman Old Style" w:hAnsi="Bookman Old Style" w:cs="Times New Roman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957" w:hanging="360"/>
      </w:pPr>
    </w:lvl>
    <w:lvl w:ilvl="2" w:tplc="0409001B" w:tentative="1">
      <w:start w:val="1"/>
      <w:numFmt w:val="lowerRoman"/>
      <w:lvlText w:val="%3."/>
      <w:lvlJc w:val="right"/>
      <w:pPr>
        <w:ind w:left="4677" w:hanging="180"/>
      </w:pPr>
    </w:lvl>
    <w:lvl w:ilvl="3" w:tplc="0409000F" w:tentative="1">
      <w:start w:val="1"/>
      <w:numFmt w:val="decimal"/>
      <w:lvlText w:val="%4."/>
      <w:lvlJc w:val="left"/>
      <w:pPr>
        <w:ind w:left="5397" w:hanging="360"/>
      </w:pPr>
    </w:lvl>
    <w:lvl w:ilvl="4" w:tplc="04090019" w:tentative="1">
      <w:start w:val="1"/>
      <w:numFmt w:val="lowerLetter"/>
      <w:lvlText w:val="%5."/>
      <w:lvlJc w:val="left"/>
      <w:pPr>
        <w:ind w:left="6117" w:hanging="360"/>
      </w:pPr>
    </w:lvl>
    <w:lvl w:ilvl="5" w:tplc="0409001B" w:tentative="1">
      <w:start w:val="1"/>
      <w:numFmt w:val="lowerRoman"/>
      <w:lvlText w:val="%6."/>
      <w:lvlJc w:val="right"/>
      <w:pPr>
        <w:ind w:left="6837" w:hanging="180"/>
      </w:pPr>
    </w:lvl>
    <w:lvl w:ilvl="6" w:tplc="0409000F" w:tentative="1">
      <w:start w:val="1"/>
      <w:numFmt w:val="decimal"/>
      <w:lvlText w:val="%7."/>
      <w:lvlJc w:val="left"/>
      <w:pPr>
        <w:ind w:left="7557" w:hanging="360"/>
      </w:pPr>
    </w:lvl>
    <w:lvl w:ilvl="7" w:tplc="04090019" w:tentative="1">
      <w:start w:val="1"/>
      <w:numFmt w:val="lowerLetter"/>
      <w:lvlText w:val="%8."/>
      <w:lvlJc w:val="left"/>
      <w:pPr>
        <w:ind w:left="8277" w:hanging="360"/>
      </w:pPr>
    </w:lvl>
    <w:lvl w:ilvl="8" w:tplc="0409001B" w:tentative="1">
      <w:start w:val="1"/>
      <w:numFmt w:val="lowerRoman"/>
      <w:lvlText w:val="%9."/>
      <w:lvlJc w:val="right"/>
      <w:pPr>
        <w:ind w:left="8997" w:hanging="180"/>
      </w:pPr>
    </w:lvl>
  </w:abstractNum>
  <w:abstractNum w:abstractNumId="169" w15:restartNumberingAfterBreak="0">
    <w:nsid w:val="38EF57F6"/>
    <w:multiLevelType w:val="hybridMultilevel"/>
    <w:tmpl w:val="95FC728E"/>
    <w:lvl w:ilvl="0" w:tplc="CAD02116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70" w15:restartNumberingAfterBreak="0">
    <w:nsid w:val="391B6E16"/>
    <w:multiLevelType w:val="hybridMultilevel"/>
    <w:tmpl w:val="0278247E"/>
    <w:lvl w:ilvl="0" w:tplc="04090017">
      <w:start w:val="1"/>
      <w:numFmt w:val="lowerLetter"/>
      <w:lvlText w:val="%1)"/>
      <w:lvlJc w:val="left"/>
      <w:pPr>
        <w:ind w:left="3697" w:hanging="360"/>
      </w:pPr>
    </w:lvl>
    <w:lvl w:ilvl="1" w:tplc="04090019" w:tentative="1">
      <w:start w:val="1"/>
      <w:numFmt w:val="lowerLetter"/>
      <w:lvlText w:val="%2."/>
      <w:lvlJc w:val="left"/>
      <w:pPr>
        <w:ind w:left="4417" w:hanging="360"/>
      </w:pPr>
    </w:lvl>
    <w:lvl w:ilvl="2" w:tplc="0409001B" w:tentative="1">
      <w:start w:val="1"/>
      <w:numFmt w:val="lowerRoman"/>
      <w:lvlText w:val="%3."/>
      <w:lvlJc w:val="right"/>
      <w:pPr>
        <w:ind w:left="5137" w:hanging="180"/>
      </w:pPr>
    </w:lvl>
    <w:lvl w:ilvl="3" w:tplc="04090017">
      <w:start w:val="1"/>
      <w:numFmt w:val="lowerLetter"/>
      <w:lvlText w:val="%4)"/>
      <w:lvlJc w:val="left"/>
      <w:pPr>
        <w:ind w:left="5857" w:hanging="360"/>
      </w:pPr>
    </w:lvl>
    <w:lvl w:ilvl="4" w:tplc="04090019" w:tentative="1">
      <w:start w:val="1"/>
      <w:numFmt w:val="lowerLetter"/>
      <w:lvlText w:val="%5."/>
      <w:lvlJc w:val="left"/>
      <w:pPr>
        <w:ind w:left="6577" w:hanging="360"/>
      </w:pPr>
    </w:lvl>
    <w:lvl w:ilvl="5" w:tplc="0409001B" w:tentative="1">
      <w:start w:val="1"/>
      <w:numFmt w:val="lowerRoman"/>
      <w:lvlText w:val="%6."/>
      <w:lvlJc w:val="right"/>
      <w:pPr>
        <w:ind w:left="7297" w:hanging="180"/>
      </w:pPr>
    </w:lvl>
    <w:lvl w:ilvl="6" w:tplc="0409000F" w:tentative="1">
      <w:start w:val="1"/>
      <w:numFmt w:val="decimal"/>
      <w:lvlText w:val="%7."/>
      <w:lvlJc w:val="left"/>
      <w:pPr>
        <w:ind w:left="8017" w:hanging="360"/>
      </w:pPr>
    </w:lvl>
    <w:lvl w:ilvl="7" w:tplc="04090019" w:tentative="1">
      <w:start w:val="1"/>
      <w:numFmt w:val="lowerLetter"/>
      <w:lvlText w:val="%8."/>
      <w:lvlJc w:val="left"/>
      <w:pPr>
        <w:ind w:left="8737" w:hanging="360"/>
      </w:pPr>
    </w:lvl>
    <w:lvl w:ilvl="8" w:tplc="0409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171" w15:restartNumberingAfterBreak="0">
    <w:nsid w:val="394B42F9"/>
    <w:multiLevelType w:val="hybridMultilevel"/>
    <w:tmpl w:val="0F5A6CAC"/>
    <w:lvl w:ilvl="0" w:tplc="04210011">
      <w:start w:val="1"/>
      <w:numFmt w:val="decimal"/>
      <w:lvlText w:val="%1)"/>
      <w:lvlJc w:val="left"/>
      <w:pPr>
        <w:ind w:left="3981" w:hanging="360"/>
      </w:pPr>
    </w:lvl>
    <w:lvl w:ilvl="1" w:tplc="04210019" w:tentative="1">
      <w:start w:val="1"/>
      <w:numFmt w:val="lowerLetter"/>
      <w:lvlText w:val="%2."/>
      <w:lvlJc w:val="left"/>
      <w:pPr>
        <w:ind w:left="4701" w:hanging="360"/>
      </w:pPr>
    </w:lvl>
    <w:lvl w:ilvl="2" w:tplc="0421001B" w:tentative="1">
      <w:start w:val="1"/>
      <w:numFmt w:val="lowerRoman"/>
      <w:lvlText w:val="%3."/>
      <w:lvlJc w:val="right"/>
      <w:pPr>
        <w:ind w:left="5421" w:hanging="180"/>
      </w:pPr>
    </w:lvl>
    <w:lvl w:ilvl="3" w:tplc="0421000F" w:tentative="1">
      <w:start w:val="1"/>
      <w:numFmt w:val="decimal"/>
      <w:lvlText w:val="%4."/>
      <w:lvlJc w:val="left"/>
      <w:pPr>
        <w:ind w:left="6141" w:hanging="360"/>
      </w:pPr>
    </w:lvl>
    <w:lvl w:ilvl="4" w:tplc="04210019" w:tentative="1">
      <w:start w:val="1"/>
      <w:numFmt w:val="lowerLetter"/>
      <w:lvlText w:val="%5."/>
      <w:lvlJc w:val="left"/>
      <w:pPr>
        <w:ind w:left="6861" w:hanging="360"/>
      </w:pPr>
    </w:lvl>
    <w:lvl w:ilvl="5" w:tplc="0421001B" w:tentative="1">
      <w:start w:val="1"/>
      <w:numFmt w:val="lowerRoman"/>
      <w:lvlText w:val="%6."/>
      <w:lvlJc w:val="right"/>
      <w:pPr>
        <w:ind w:left="7581" w:hanging="180"/>
      </w:pPr>
    </w:lvl>
    <w:lvl w:ilvl="6" w:tplc="0421000F" w:tentative="1">
      <w:start w:val="1"/>
      <w:numFmt w:val="decimal"/>
      <w:lvlText w:val="%7."/>
      <w:lvlJc w:val="left"/>
      <w:pPr>
        <w:ind w:left="8301" w:hanging="360"/>
      </w:pPr>
    </w:lvl>
    <w:lvl w:ilvl="7" w:tplc="04210019" w:tentative="1">
      <w:start w:val="1"/>
      <w:numFmt w:val="lowerLetter"/>
      <w:lvlText w:val="%8."/>
      <w:lvlJc w:val="left"/>
      <w:pPr>
        <w:ind w:left="9021" w:hanging="360"/>
      </w:pPr>
    </w:lvl>
    <w:lvl w:ilvl="8" w:tplc="0421001B" w:tentative="1">
      <w:start w:val="1"/>
      <w:numFmt w:val="lowerRoman"/>
      <w:lvlText w:val="%9."/>
      <w:lvlJc w:val="right"/>
      <w:pPr>
        <w:ind w:left="9741" w:hanging="180"/>
      </w:pPr>
    </w:lvl>
  </w:abstractNum>
  <w:abstractNum w:abstractNumId="172" w15:restartNumberingAfterBreak="0">
    <w:nsid w:val="3A173565"/>
    <w:multiLevelType w:val="hybridMultilevel"/>
    <w:tmpl w:val="94145858"/>
    <w:lvl w:ilvl="0" w:tplc="A07EA69C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A98124D"/>
    <w:multiLevelType w:val="hybridMultilevel"/>
    <w:tmpl w:val="298A0D38"/>
    <w:lvl w:ilvl="0" w:tplc="BA8AE86C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4" w15:restartNumberingAfterBreak="0">
    <w:nsid w:val="3AFA49C3"/>
    <w:multiLevelType w:val="hybridMultilevel"/>
    <w:tmpl w:val="EA02FD24"/>
    <w:lvl w:ilvl="0" w:tplc="E264CB68">
      <w:start w:val="1"/>
      <w:numFmt w:val="lowerLetter"/>
      <w:lvlText w:val="%1)"/>
      <w:lvlJc w:val="left"/>
      <w:pPr>
        <w:ind w:left="6305" w:hanging="360"/>
      </w:pPr>
      <w:rPr>
        <w:rFonts w:ascii="Bookman Old Style" w:hAnsi="Bookman Old Style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B003C53"/>
    <w:multiLevelType w:val="hybridMultilevel"/>
    <w:tmpl w:val="0D4ED462"/>
    <w:lvl w:ilvl="0" w:tplc="442EFF5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B1855FE"/>
    <w:multiLevelType w:val="hybridMultilevel"/>
    <w:tmpl w:val="8B02752E"/>
    <w:lvl w:ilvl="0" w:tplc="E2CAFC3E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77" w15:restartNumberingAfterBreak="0">
    <w:nsid w:val="3B1C5F5D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78" w15:restartNumberingAfterBreak="0">
    <w:nsid w:val="3B3814AC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BEE52FF"/>
    <w:multiLevelType w:val="hybridMultilevel"/>
    <w:tmpl w:val="25C2F67C"/>
    <w:lvl w:ilvl="0" w:tplc="703C38F2">
      <w:start w:val="1"/>
      <w:numFmt w:val="lowerLetter"/>
      <w:lvlText w:val="%1."/>
      <w:lvlJc w:val="left"/>
      <w:pPr>
        <w:ind w:left="39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0" w15:restartNumberingAfterBreak="0">
    <w:nsid w:val="3C9A2417"/>
    <w:multiLevelType w:val="hybridMultilevel"/>
    <w:tmpl w:val="388E1AD2"/>
    <w:lvl w:ilvl="0" w:tplc="353A799A">
      <w:start w:val="1"/>
      <w:numFmt w:val="lowerLetter"/>
      <w:lvlText w:val="%1."/>
      <w:lvlJc w:val="left"/>
      <w:pPr>
        <w:ind w:left="703" w:hanging="360"/>
      </w:pPr>
      <w:rPr>
        <w:rFonts w:ascii="Bookman Old Style" w:eastAsia="Times New Roman" w:hAnsi="Bookman Old Style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23" w:hanging="360"/>
      </w:pPr>
    </w:lvl>
    <w:lvl w:ilvl="2" w:tplc="0409001B" w:tentative="1">
      <w:start w:val="1"/>
      <w:numFmt w:val="lowerRoman"/>
      <w:lvlText w:val="%3."/>
      <w:lvlJc w:val="right"/>
      <w:pPr>
        <w:ind w:left="2143" w:hanging="180"/>
      </w:pPr>
    </w:lvl>
    <w:lvl w:ilvl="3" w:tplc="0409000F" w:tentative="1">
      <w:start w:val="1"/>
      <w:numFmt w:val="decimal"/>
      <w:lvlText w:val="%4."/>
      <w:lvlJc w:val="left"/>
      <w:pPr>
        <w:ind w:left="2863" w:hanging="360"/>
      </w:pPr>
    </w:lvl>
    <w:lvl w:ilvl="4" w:tplc="04090019" w:tentative="1">
      <w:start w:val="1"/>
      <w:numFmt w:val="lowerLetter"/>
      <w:lvlText w:val="%5."/>
      <w:lvlJc w:val="left"/>
      <w:pPr>
        <w:ind w:left="3583" w:hanging="360"/>
      </w:pPr>
    </w:lvl>
    <w:lvl w:ilvl="5" w:tplc="0409001B" w:tentative="1">
      <w:start w:val="1"/>
      <w:numFmt w:val="lowerRoman"/>
      <w:lvlText w:val="%6."/>
      <w:lvlJc w:val="right"/>
      <w:pPr>
        <w:ind w:left="4303" w:hanging="180"/>
      </w:pPr>
    </w:lvl>
    <w:lvl w:ilvl="6" w:tplc="0409000F" w:tentative="1">
      <w:start w:val="1"/>
      <w:numFmt w:val="decimal"/>
      <w:lvlText w:val="%7."/>
      <w:lvlJc w:val="left"/>
      <w:pPr>
        <w:ind w:left="5023" w:hanging="360"/>
      </w:pPr>
    </w:lvl>
    <w:lvl w:ilvl="7" w:tplc="04090019" w:tentative="1">
      <w:start w:val="1"/>
      <w:numFmt w:val="lowerLetter"/>
      <w:lvlText w:val="%8."/>
      <w:lvlJc w:val="left"/>
      <w:pPr>
        <w:ind w:left="5743" w:hanging="360"/>
      </w:pPr>
    </w:lvl>
    <w:lvl w:ilvl="8" w:tplc="0409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181" w15:restartNumberingAfterBreak="0">
    <w:nsid w:val="3C9E44C2"/>
    <w:multiLevelType w:val="hybridMultilevel"/>
    <w:tmpl w:val="029C5242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82" w15:restartNumberingAfterBreak="0">
    <w:nsid w:val="3CCB70E5"/>
    <w:multiLevelType w:val="hybridMultilevel"/>
    <w:tmpl w:val="77E4F5A6"/>
    <w:lvl w:ilvl="0" w:tplc="FF3891F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D617A54"/>
    <w:multiLevelType w:val="hybridMultilevel"/>
    <w:tmpl w:val="7A9C2B86"/>
    <w:lvl w:ilvl="0" w:tplc="2152C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D662646"/>
    <w:multiLevelType w:val="hybridMultilevel"/>
    <w:tmpl w:val="6AFE11B8"/>
    <w:lvl w:ilvl="0" w:tplc="0E74EB08">
      <w:start w:val="1"/>
      <w:numFmt w:val="decimal"/>
      <w:lvlText w:val="%1."/>
      <w:lvlJc w:val="left"/>
      <w:pPr>
        <w:ind w:left="334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061" w:hanging="360"/>
      </w:pPr>
    </w:lvl>
    <w:lvl w:ilvl="2" w:tplc="0409001B" w:tentative="1">
      <w:start w:val="1"/>
      <w:numFmt w:val="lowerRoman"/>
      <w:lvlText w:val="%3."/>
      <w:lvlJc w:val="right"/>
      <w:pPr>
        <w:ind w:left="4781" w:hanging="180"/>
      </w:pPr>
    </w:lvl>
    <w:lvl w:ilvl="3" w:tplc="0409000F" w:tentative="1">
      <w:start w:val="1"/>
      <w:numFmt w:val="decimal"/>
      <w:lvlText w:val="%4."/>
      <w:lvlJc w:val="left"/>
      <w:pPr>
        <w:ind w:left="5501" w:hanging="360"/>
      </w:pPr>
    </w:lvl>
    <w:lvl w:ilvl="4" w:tplc="04090019" w:tentative="1">
      <w:start w:val="1"/>
      <w:numFmt w:val="lowerLetter"/>
      <w:lvlText w:val="%5."/>
      <w:lvlJc w:val="left"/>
      <w:pPr>
        <w:ind w:left="6221" w:hanging="360"/>
      </w:pPr>
    </w:lvl>
    <w:lvl w:ilvl="5" w:tplc="0409001B" w:tentative="1">
      <w:start w:val="1"/>
      <w:numFmt w:val="lowerRoman"/>
      <w:lvlText w:val="%6."/>
      <w:lvlJc w:val="right"/>
      <w:pPr>
        <w:ind w:left="6941" w:hanging="180"/>
      </w:pPr>
    </w:lvl>
    <w:lvl w:ilvl="6" w:tplc="0409000F" w:tentative="1">
      <w:start w:val="1"/>
      <w:numFmt w:val="decimal"/>
      <w:lvlText w:val="%7."/>
      <w:lvlJc w:val="left"/>
      <w:pPr>
        <w:ind w:left="7661" w:hanging="360"/>
      </w:pPr>
    </w:lvl>
    <w:lvl w:ilvl="7" w:tplc="04090019" w:tentative="1">
      <w:start w:val="1"/>
      <w:numFmt w:val="lowerLetter"/>
      <w:lvlText w:val="%8."/>
      <w:lvlJc w:val="left"/>
      <w:pPr>
        <w:ind w:left="8381" w:hanging="360"/>
      </w:pPr>
    </w:lvl>
    <w:lvl w:ilvl="8" w:tplc="040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185" w15:restartNumberingAfterBreak="0">
    <w:nsid w:val="3D7A3245"/>
    <w:multiLevelType w:val="hybridMultilevel"/>
    <w:tmpl w:val="01905522"/>
    <w:lvl w:ilvl="0" w:tplc="83608C1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3DED5C53"/>
    <w:multiLevelType w:val="hybridMultilevel"/>
    <w:tmpl w:val="54E42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DF6485D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3E1E3F06"/>
    <w:multiLevelType w:val="hybridMultilevel"/>
    <w:tmpl w:val="4E428816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89" w15:restartNumberingAfterBreak="0">
    <w:nsid w:val="3E2A05EC"/>
    <w:multiLevelType w:val="hybridMultilevel"/>
    <w:tmpl w:val="AA505EA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0" w15:restartNumberingAfterBreak="0">
    <w:nsid w:val="3E9638A4"/>
    <w:multiLevelType w:val="hybridMultilevel"/>
    <w:tmpl w:val="8F8ED212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91" w15:restartNumberingAfterBreak="0">
    <w:nsid w:val="3EAA3981"/>
    <w:multiLevelType w:val="hybridMultilevel"/>
    <w:tmpl w:val="C14AC996"/>
    <w:lvl w:ilvl="0" w:tplc="E7F66A8A">
      <w:start w:val="1"/>
      <w:numFmt w:val="decimal"/>
      <w:lvlText w:val="%1."/>
      <w:lvlJc w:val="left"/>
      <w:pPr>
        <w:ind w:left="36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2" w15:restartNumberingAfterBreak="0">
    <w:nsid w:val="3ED0778D"/>
    <w:multiLevelType w:val="hybridMultilevel"/>
    <w:tmpl w:val="D9B22B7E"/>
    <w:lvl w:ilvl="0" w:tplc="A46A04E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3" w15:restartNumberingAfterBreak="0">
    <w:nsid w:val="3ED8213C"/>
    <w:multiLevelType w:val="hybridMultilevel"/>
    <w:tmpl w:val="B7F8586C"/>
    <w:lvl w:ilvl="0" w:tplc="04090019">
      <w:start w:val="1"/>
      <w:numFmt w:val="lowerLetter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194" w15:restartNumberingAfterBreak="0">
    <w:nsid w:val="3F0A28F3"/>
    <w:multiLevelType w:val="hybridMultilevel"/>
    <w:tmpl w:val="79AC1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F170B13"/>
    <w:multiLevelType w:val="hybridMultilevel"/>
    <w:tmpl w:val="0B5C4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3F2D59E5"/>
    <w:multiLevelType w:val="hybridMultilevel"/>
    <w:tmpl w:val="3134DCD8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97" w15:restartNumberingAfterBreak="0">
    <w:nsid w:val="3F64176E"/>
    <w:multiLevelType w:val="hybridMultilevel"/>
    <w:tmpl w:val="F7B45D48"/>
    <w:lvl w:ilvl="0" w:tplc="E77E636A">
      <w:start w:val="1"/>
      <w:numFmt w:val="lowerLetter"/>
      <w:lvlText w:val="%1."/>
      <w:lvlJc w:val="left"/>
      <w:pPr>
        <w:ind w:left="786" w:hanging="360"/>
      </w:pPr>
      <w:rPr>
        <w:rFonts w:ascii="Tahoma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8" w15:restartNumberingAfterBreak="0">
    <w:nsid w:val="40391B04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406A71DA"/>
    <w:multiLevelType w:val="multilevel"/>
    <w:tmpl w:val="C630D8FA"/>
    <w:lvl w:ilvl="0">
      <w:start w:val="7"/>
      <w:numFmt w:val="bullet"/>
      <w:lvlText w:val="-"/>
      <w:lvlJc w:val="left"/>
      <w:pPr>
        <w:tabs>
          <w:tab w:val="num" w:pos="578"/>
        </w:tabs>
        <w:ind w:left="578" w:hanging="360"/>
      </w:pPr>
      <w:rPr>
        <w:rFonts w:ascii="Arial" w:eastAsia="Times New Roman" w:hAnsi="Arial" w:cs="Arial" w:hint="default"/>
      </w:rPr>
    </w:lvl>
    <w:lvl w:ilvl="1">
      <w:start w:val="1"/>
      <w:numFmt w:val="lowerLetter"/>
      <w:lvlText w:val="%2."/>
      <w:lvlJc w:val="left"/>
      <w:pPr>
        <w:ind w:left="1358" w:hanging="4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98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738" w:hanging="360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00" w15:restartNumberingAfterBreak="0">
    <w:nsid w:val="407E6387"/>
    <w:multiLevelType w:val="hybridMultilevel"/>
    <w:tmpl w:val="49C463CE"/>
    <w:lvl w:ilvl="0" w:tplc="A1C443BE">
      <w:start w:val="1"/>
      <w:numFmt w:val="decimal"/>
      <w:lvlText w:val="%1)"/>
      <w:lvlJc w:val="left"/>
      <w:pPr>
        <w:ind w:left="3627" w:hanging="360"/>
      </w:pPr>
      <w:rPr>
        <w:rFonts w:ascii="Bookman Old Style" w:eastAsia="Times New Roman" w:hAnsi="Bookman Old Style" w:cs="Tahoma"/>
      </w:rPr>
    </w:lvl>
    <w:lvl w:ilvl="1" w:tplc="04090019" w:tentative="1">
      <w:start w:val="1"/>
      <w:numFmt w:val="lowerLetter"/>
      <w:lvlText w:val="%2."/>
      <w:lvlJc w:val="left"/>
      <w:pPr>
        <w:ind w:left="4347" w:hanging="360"/>
      </w:pPr>
    </w:lvl>
    <w:lvl w:ilvl="2" w:tplc="0409001B" w:tentative="1">
      <w:start w:val="1"/>
      <w:numFmt w:val="lowerRoman"/>
      <w:lvlText w:val="%3."/>
      <w:lvlJc w:val="right"/>
      <w:pPr>
        <w:ind w:left="5067" w:hanging="180"/>
      </w:pPr>
    </w:lvl>
    <w:lvl w:ilvl="3" w:tplc="0409000F" w:tentative="1">
      <w:start w:val="1"/>
      <w:numFmt w:val="decimal"/>
      <w:lvlText w:val="%4."/>
      <w:lvlJc w:val="left"/>
      <w:pPr>
        <w:ind w:left="5787" w:hanging="360"/>
      </w:pPr>
    </w:lvl>
    <w:lvl w:ilvl="4" w:tplc="04090019" w:tentative="1">
      <w:start w:val="1"/>
      <w:numFmt w:val="lowerLetter"/>
      <w:lvlText w:val="%5."/>
      <w:lvlJc w:val="left"/>
      <w:pPr>
        <w:ind w:left="6507" w:hanging="360"/>
      </w:pPr>
    </w:lvl>
    <w:lvl w:ilvl="5" w:tplc="0409001B" w:tentative="1">
      <w:start w:val="1"/>
      <w:numFmt w:val="lowerRoman"/>
      <w:lvlText w:val="%6."/>
      <w:lvlJc w:val="right"/>
      <w:pPr>
        <w:ind w:left="7227" w:hanging="180"/>
      </w:pPr>
    </w:lvl>
    <w:lvl w:ilvl="6" w:tplc="0409000F" w:tentative="1">
      <w:start w:val="1"/>
      <w:numFmt w:val="decimal"/>
      <w:lvlText w:val="%7."/>
      <w:lvlJc w:val="left"/>
      <w:pPr>
        <w:ind w:left="7947" w:hanging="360"/>
      </w:pPr>
    </w:lvl>
    <w:lvl w:ilvl="7" w:tplc="04090019" w:tentative="1">
      <w:start w:val="1"/>
      <w:numFmt w:val="lowerLetter"/>
      <w:lvlText w:val="%8."/>
      <w:lvlJc w:val="left"/>
      <w:pPr>
        <w:ind w:left="8667" w:hanging="360"/>
      </w:pPr>
    </w:lvl>
    <w:lvl w:ilvl="8" w:tplc="0409001B" w:tentative="1">
      <w:start w:val="1"/>
      <w:numFmt w:val="lowerRoman"/>
      <w:lvlText w:val="%9."/>
      <w:lvlJc w:val="right"/>
      <w:pPr>
        <w:ind w:left="9387" w:hanging="180"/>
      </w:pPr>
    </w:lvl>
  </w:abstractNum>
  <w:abstractNum w:abstractNumId="201" w15:restartNumberingAfterBreak="0">
    <w:nsid w:val="40D2793D"/>
    <w:multiLevelType w:val="hybridMultilevel"/>
    <w:tmpl w:val="CE145F5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41FF19CC"/>
    <w:multiLevelType w:val="hybridMultilevel"/>
    <w:tmpl w:val="AA980748"/>
    <w:lvl w:ilvl="0" w:tplc="83CEE3DA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03" w15:restartNumberingAfterBreak="0">
    <w:nsid w:val="423103DC"/>
    <w:multiLevelType w:val="hybridMultilevel"/>
    <w:tmpl w:val="F6EC4734"/>
    <w:lvl w:ilvl="0" w:tplc="DF58B46A">
      <w:start w:val="1"/>
      <w:numFmt w:val="decimal"/>
      <w:lvlText w:val="%1)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04" w15:restartNumberingAfterBreak="0">
    <w:nsid w:val="425C0D8C"/>
    <w:multiLevelType w:val="hybridMultilevel"/>
    <w:tmpl w:val="DB6E90D0"/>
    <w:lvl w:ilvl="0" w:tplc="F3A24CC0">
      <w:start w:val="1"/>
      <w:numFmt w:val="upperLetter"/>
      <w:lvlText w:val="%1."/>
      <w:lvlJc w:val="left"/>
      <w:pPr>
        <w:ind w:left="32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4" w:hanging="360"/>
      </w:pPr>
    </w:lvl>
    <w:lvl w:ilvl="2" w:tplc="0409001B" w:tentative="1">
      <w:start w:val="1"/>
      <w:numFmt w:val="lowerRoman"/>
      <w:lvlText w:val="%3."/>
      <w:lvlJc w:val="right"/>
      <w:pPr>
        <w:ind w:left="4684" w:hanging="180"/>
      </w:pPr>
    </w:lvl>
    <w:lvl w:ilvl="3" w:tplc="0409000F" w:tentative="1">
      <w:start w:val="1"/>
      <w:numFmt w:val="decimal"/>
      <w:lvlText w:val="%4."/>
      <w:lvlJc w:val="left"/>
      <w:pPr>
        <w:ind w:left="5404" w:hanging="360"/>
      </w:pPr>
    </w:lvl>
    <w:lvl w:ilvl="4" w:tplc="04090019" w:tentative="1">
      <w:start w:val="1"/>
      <w:numFmt w:val="lowerLetter"/>
      <w:lvlText w:val="%5."/>
      <w:lvlJc w:val="left"/>
      <w:pPr>
        <w:ind w:left="6124" w:hanging="360"/>
      </w:pPr>
    </w:lvl>
    <w:lvl w:ilvl="5" w:tplc="0409001B" w:tentative="1">
      <w:start w:val="1"/>
      <w:numFmt w:val="lowerRoman"/>
      <w:lvlText w:val="%6."/>
      <w:lvlJc w:val="right"/>
      <w:pPr>
        <w:ind w:left="6844" w:hanging="180"/>
      </w:pPr>
    </w:lvl>
    <w:lvl w:ilvl="6" w:tplc="0409000F" w:tentative="1">
      <w:start w:val="1"/>
      <w:numFmt w:val="decimal"/>
      <w:lvlText w:val="%7."/>
      <w:lvlJc w:val="left"/>
      <w:pPr>
        <w:ind w:left="7564" w:hanging="360"/>
      </w:pPr>
    </w:lvl>
    <w:lvl w:ilvl="7" w:tplc="04090019" w:tentative="1">
      <w:start w:val="1"/>
      <w:numFmt w:val="lowerLetter"/>
      <w:lvlText w:val="%8."/>
      <w:lvlJc w:val="left"/>
      <w:pPr>
        <w:ind w:left="8284" w:hanging="360"/>
      </w:pPr>
    </w:lvl>
    <w:lvl w:ilvl="8" w:tplc="0409001B" w:tentative="1">
      <w:start w:val="1"/>
      <w:numFmt w:val="lowerRoman"/>
      <w:lvlText w:val="%9."/>
      <w:lvlJc w:val="right"/>
      <w:pPr>
        <w:ind w:left="9004" w:hanging="180"/>
      </w:pPr>
    </w:lvl>
  </w:abstractNum>
  <w:abstractNum w:abstractNumId="205" w15:restartNumberingAfterBreak="0">
    <w:nsid w:val="4298731B"/>
    <w:multiLevelType w:val="hybridMultilevel"/>
    <w:tmpl w:val="48AA2342"/>
    <w:lvl w:ilvl="0" w:tplc="E2D832B2">
      <w:start w:val="1"/>
      <w:numFmt w:val="lowerLetter"/>
      <w:lvlText w:val="%1."/>
      <w:lvlJc w:val="left"/>
      <w:pPr>
        <w:ind w:left="4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2" w:hanging="360"/>
      </w:pPr>
    </w:lvl>
    <w:lvl w:ilvl="2" w:tplc="0409001B" w:tentative="1">
      <w:start w:val="1"/>
      <w:numFmt w:val="lowerRoman"/>
      <w:lvlText w:val="%3."/>
      <w:lvlJc w:val="right"/>
      <w:pPr>
        <w:ind w:left="6332" w:hanging="180"/>
      </w:pPr>
    </w:lvl>
    <w:lvl w:ilvl="3" w:tplc="0409000F">
      <w:start w:val="1"/>
      <w:numFmt w:val="decimal"/>
      <w:lvlText w:val="%4."/>
      <w:lvlJc w:val="left"/>
      <w:pPr>
        <w:ind w:left="7052" w:hanging="360"/>
      </w:pPr>
    </w:lvl>
    <w:lvl w:ilvl="4" w:tplc="04090019" w:tentative="1">
      <w:start w:val="1"/>
      <w:numFmt w:val="lowerLetter"/>
      <w:lvlText w:val="%5."/>
      <w:lvlJc w:val="left"/>
      <w:pPr>
        <w:ind w:left="7772" w:hanging="360"/>
      </w:pPr>
    </w:lvl>
    <w:lvl w:ilvl="5" w:tplc="0409001B" w:tentative="1">
      <w:start w:val="1"/>
      <w:numFmt w:val="lowerRoman"/>
      <w:lvlText w:val="%6."/>
      <w:lvlJc w:val="right"/>
      <w:pPr>
        <w:ind w:left="8492" w:hanging="180"/>
      </w:pPr>
    </w:lvl>
    <w:lvl w:ilvl="6" w:tplc="0409000F" w:tentative="1">
      <w:start w:val="1"/>
      <w:numFmt w:val="decimal"/>
      <w:lvlText w:val="%7."/>
      <w:lvlJc w:val="left"/>
      <w:pPr>
        <w:ind w:left="9212" w:hanging="360"/>
      </w:pPr>
    </w:lvl>
    <w:lvl w:ilvl="7" w:tplc="04090019" w:tentative="1">
      <w:start w:val="1"/>
      <w:numFmt w:val="lowerLetter"/>
      <w:lvlText w:val="%8."/>
      <w:lvlJc w:val="left"/>
      <w:pPr>
        <w:ind w:left="9932" w:hanging="360"/>
      </w:pPr>
    </w:lvl>
    <w:lvl w:ilvl="8" w:tplc="0409001B" w:tentative="1">
      <w:start w:val="1"/>
      <w:numFmt w:val="lowerRoman"/>
      <w:lvlText w:val="%9."/>
      <w:lvlJc w:val="right"/>
      <w:pPr>
        <w:ind w:left="10652" w:hanging="180"/>
      </w:pPr>
    </w:lvl>
  </w:abstractNum>
  <w:abstractNum w:abstractNumId="206" w15:restartNumberingAfterBreak="0">
    <w:nsid w:val="42F90A83"/>
    <w:multiLevelType w:val="hybridMultilevel"/>
    <w:tmpl w:val="D3504E46"/>
    <w:lvl w:ilvl="0" w:tplc="04210019">
      <w:start w:val="1"/>
      <w:numFmt w:val="lowerLetter"/>
      <w:lvlText w:val="%1."/>
      <w:lvlJc w:val="left"/>
      <w:pPr>
        <w:ind w:left="4680" w:hanging="360"/>
      </w:pPr>
    </w:lvl>
    <w:lvl w:ilvl="1" w:tplc="38090019" w:tentative="1">
      <w:start w:val="1"/>
      <w:numFmt w:val="lowerLetter"/>
      <w:lvlText w:val="%2."/>
      <w:lvlJc w:val="left"/>
      <w:pPr>
        <w:ind w:left="1725" w:hanging="360"/>
      </w:pPr>
    </w:lvl>
    <w:lvl w:ilvl="2" w:tplc="3809001B" w:tentative="1">
      <w:start w:val="1"/>
      <w:numFmt w:val="lowerRoman"/>
      <w:lvlText w:val="%3."/>
      <w:lvlJc w:val="right"/>
      <w:pPr>
        <w:ind w:left="2445" w:hanging="180"/>
      </w:pPr>
    </w:lvl>
    <w:lvl w:ilvl="3" w:tplc="3809000F" w:tentative="1">
      <w:start w:val="1"/>
      <w:numFmt w:val="decimal"/>
      <w:lvlText w:val="%4."/>
      <w:lvlJc w:val="left"/>
      <w:pPr>
        <w:ind w:left="3165" w:hanging="360"/>
      </w:pPr>
    </w:lvl>
    <w:lvl w:ilvl="4" w:tplc="38090019" w:tentative="1">
      <w:start w:val="1"/>
      <w:numFmt w:val="lowerLetter"/>
      <w:lvlText w:val="%5."/>
      <w:lvlJc w:val="left"/>
      <w:pPr>
        <w:ind w:left="3885" w:hanging="360"/>
      </w:pPr>
    </w:lvl>
    <w:lvl w:ilvl="5" w:tplc="3809001B" w:tentative="1">
      <w:start w:val="1"/>
      <w:numFmt w:val="lowerRoman"/>
      <w:lvlText w:val="%6."/>
      <w:lvlJc w:val="right"/>
      <w:pPr>
        <w:ind w:left="4605" w:hanging="180"/>
      </w:pPr>
    </w:lvl>
    <w:lvl w:ilvl="6" w:tplc="3809000F" w:tentative="1">
      <w:start w:val="1"/>
      <w:numFmt w:val="decimal"/>
      <w:lvlText w:val="%7."/>
      <w:lvlJc w:val="left"/>
      <w:pPr>
        <w:ind w:left="5325" w:hanging="360"/>
      </w:pPr>
    </w:lvl>
    <w:lvl w:ilvl="7" w:tplc="38090019" w:tentative="1">
      <w:start w:val="1"/>
      <w:numFmt w:val="lowerLetter"/>
      <w:lvlText w:val="%8."/>
      <w:lvlJc w:val="left"/>
      <w:pPr>
        <w:ind w:left="6045" w:hanging="360"/>
      </w:pPr>
    </w:lvl>
    <w:lvl w:ilvl="8" w:tplc="38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07" w15:restartNumberingAfterBreak="0">
    <w:nsid w:val="430F561C"/>
    <w:multiLevelType w:val="hybridMultilevel"/>
    <w:tmpl w:val="16F639E2"/>
    <w:lvl w:ilvl="0" w:tplc="8C0405E8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8" w15:restartNumberingAfterBreak="0">
    <w:nsid w:val="43FA2336"/>
    <w:multiLevelType w:val="hybridMultilevel"/>
    <w:tmpl w:val="4936F59A"/>
    <w:lvl w:ilvl="0" w:tplc="3AC2B33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9" w15:restartNumberingAfterBreak="0">
    <w:nsid w:val="4422079F"/>
    <w:multiLevelType w:val="hybridMultilevel"/>
    <w:tmpl w:val="03902426"/>
    <w:lvl w:ilvl="0" w:tplc="04090017">
      <w:start w:val="1"/>
      <w:numFmt w:val="lowerLetter"/>
      <w:lvlText w:val="%1)"/>
      <w:lvlJc w:val="left"/>
      <w:pPr>
        <w:ind w:left="5850" w:hanging="360"/>
      </w:p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210" w15:restartNumberingAfterBreak="0">
    <w:nsid w:val="444B41B6"/>
    <w:multiLevelType w:val="hybridMultilevel"/>
    <w:tmpl w:val="97F28B24"/>
    <w:lvl w:ilvl="0" w:tplc="6DEC8F4A">
      <w:start w:val="1"/>
      <w:numFmt w:val="lowerLetter"/>
      <w:lvlText w:val="%1."/>
      <w:lvlJc w:val="left"/>
      <w:pPr>
        <w:ind w:left="31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11" w15:restartNumberingAfterBreak="0">
    <w:nsid w:val="454D6D34"/>
    <w:multiLevelType w:val="hybridMultilevel"/>
    <w:tmpl w:val="74CC1408"/>
    <w:lvl w:ilvl="0" w:tplc="ADC4B45A">
      <w:start w:val="1"/>
      <w:numFmt w:val="lowerLetter"/>
      <w:lvlText w:val="%1."/>
      <w:lvlJc w:val="left"/>
      <w:pPr>
        <w:ind w:left="3762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12" w15:restartNumberingAfterBreak="0">
    <w:nsid w:val="45D42748"/>
    <w:multiLevelType w:val="hybridMultilevel"/>
    <w:tmpl w:val="4B509D08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13" w15:restartNumberingAfterBreak="0">
    <w:nsid w:val="45D53483"/>
    <w:multiLevelType w:val="hybridMultilevel"/>
    <w:tmpl w:val="8D1254DA"/>
    <w:lvl w:ilvl="0" w:tplc="0CBC02F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6503ECF"/>
    <w:multiLevelType w:val="hybridMultilevel"/>
    <w:tmpl w:val="AE34AF58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15" w15:restartNumberingAfterBreak="0">
    <w:nsid w:val="46E45808"/>
    <w:multiLevelType w:val="hybridMultilevel"/>
    <w:tmpl w:val="A99EC28A"/>
    <w:lvl w:ilvl="0" w:tplc="8AB8507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6" w15:restartNumberingAfterBreak="0">
    <w:nsid w:val="46FF5F08"/>
    <w:multiLevelType w:val="hybridMultilevel"/>
    <w:tmpl w:val="8566307E"/>
    <w:lvl w:ilvl="0" w:tplc="89EEE53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67D27724">
      <w:start w:val="1"/>
      <w:numFmt w:val="lowerLetter"/>
      <w:lvlText w:val="%2."/>
      <w:lvlJc w:val="left"/>
      <w:pPr>
        <w:ind w:left="644" w:hanging="360"/>
      </w:pPr>
      <w:rPr>
        <w:b/>
      </w:rPr>
    </w:lvl>
    <w:lvl w:ilvl="2" w:tplc="82D22B3A">
      <w:start w:val="1"/>
      <w:numFmt w:val="decimal"/>
      <w:lvlText w:val="%3."/>
      <w:lvlJc w:val="left"/>
      <w:pPr>
        <w:ind w:left="928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B4E8D590">
      <w:start w:val="1"/>
      <w:numFmt w:val="decimal"/>
      <w:lvlText w:val="%5)"/>
      <w:lvlJc w:val="left"/>
      <w:pPr>
        <w:ind w:left="3240" w:hanging="360"/>
      </w:pPr>
      <w:rPr>
        <w:rFonts w:hint="default"/>
      </w:rPr>
    </w:lvl>
    <w:lvl w:ilvl="5" w:tplc="C94263A4">
      <w:start w:val="1"/>
      <w:numFmt w:val="lowerLetter"/>
      <w:lvlText w:val="%6)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47BD4FC4"/>
    <w:multiLevelType w:val="hybridMultilevel"/>
    <w:tmpl w:val="CD54B546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18" w15:restartNumberingAfterBreak="0">
    <w:nsid w:val="47EC7A0F"/>
    <w:multiLevelType w:val="hybridMultilevel"/>
    <w:tmpl w:val="06A4FAE0"/>
    <w:lvl w:ilvl="0" w:tplc="806E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DEC51E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7F8697F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i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9" w15:restartNumberingAfterBreak="0">
    <w:nsid w:val="486C141C"/>
    <w:multiLevelType w:val="hybridMultilevel"/>
    <w:tmpl w:val="D1A41B22"/>
    <w:lvl w:ilvl="0" w:tplc="E318A17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0" w15:restartNumberingAfterBreak="0">
    <w:nsid w:val="487E5DE7"/>
    <w:multiLevelType w:val="hybridMultilevel"/>
    <w:tmpl w:val="0ADCF062"/>
    <w:lvl w:ilvl="0" w:tplc="9C26C510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499465A8"/>
    <w:multiLevelType w:val="hybridMultilevel"/>
    <w:tmpl w:val="696E298E"/>
    <w:lvl w:ilvl="0" w:tplc="913AC684">
      <w:start w:val="1"/>
      <w:numFmt w:val="lowerLetter"/>
      <w:lvlText w:val="%1."/>
      <w:lvlJc w:val="left"/>
      <w:pPr>
        <w:ind w:left="720" w:hanging="360"/>
      </w:pPr>
      <w:rPr>
        <w:rFonts w:ascii="Tahoma" w:eastAsia="Calibri" w:hAnsi="Tahoma" w:cs="Tahoma"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AA25EBB"/>
    <w:multiLevelType w:val="hybridMultilevel"/>
    <w:tmpl w:val="1918ECA0"/>
    <w:lvl w:ilvl="0" w:tplc="7AA478B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4AFA0FA0"/>
    <w:multiLevelType w:val="hybridMultilevel"/>
    <w:tmpl w:val="2FECC9C0"/>
    <w:lvl w:ilvl="0" w:tplc="4B823068">
      <w:start w:val="1"/>
      <w:numFmt w:val="lowerLetter"/>
      <w:lvlText w:val="%1."/>
      <w:lvlJc w:val="left"/>
      <w:pPr>
        <w:ind w:left="3621" w:hanging="360"/>
      </w:pPr>
      <w:rPr>
        <w:rFonts w:ascii="Bookman Old Style" w:hAnsi="Bookman Old Sty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4" w15:restartNumberingAfterBreak="0">
    <w:nsid w:val="4B263518"/>
    <w:multiLevelType w:val="hybridMultilevel"/>
    <w:tmpl w:val="B7F8586C"/>
    <w:lvl w:ilvl="0" w:tplc="04090019">
      <w:start w:val="1"/>
      <w:numFmt w:val="lowerLetter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225" w15:restartNumberingAfterBreak="0">
    <w:nsid w:val="4B5C4524"/>
    <w:multiLevelType w:val="hybridMultilevel"/>
    <w:tmpl w:val="9C18C38A"/>
    <w:lvl w:ilvl="0" w:tplc="1D0C9C92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26" w15:restartNumberingAfterBreak="0">
    <w:nsid w:val="4B94341D"/>
    <w:multiLevelType w:val="hybridMultilevel"/>
    <w:tmpl w:val="0C96143C"/>
    <w:lvl w:ilvl="0" w:tplc="41F833AC">
      <w:start w:val="1"/>
      <w:numFmt w:val="lowerLetter"/>
      <w:lvlText w:val="%1."/>
      <w:lvlJc w:val="left"/>
      <w:pPr>
        <w:ind w:left="378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227" w15:restartNumberingAfterBreak="0">
    <w:nsid w:val="4C215C4A"/>
    <w:multiLevelType w:val="hybridMultilevel"/>
    <w:tmpl w:val="B1686DA6"/>
    <w:lvl w:ilvl="0" w:tplc="04090019">
      <w:start w:val="1"/>
      <w:numFmt w:val="lowerLetter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28" w15:restartNumberingAfterBreak="0">
    <w:nsid w:val="4C3B4927"/>
    <w:multiLevelType w:val="hybridMultilevel"/>
    <w:tmpl w:val="A96C2AC0"/>
    <w:lvl w:ilvl="0" w:tplc="0602DED8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29" w15:restartNumberingAfterBreak="0">
    <w:nsid w:val="4C3D7E80"/>
    <w:multiLevelType w:val="hybridMultilevel"/>
    <w:tmpl w:val="F0CA3BE4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28F006DE">
      <w:start w:val="1"/>
      <w:numFmt w:val="lowerLetter"/>
      <w:lvlText w:val="%2."/>
      <w:lvlJc w:val="left"/>
      <w:pPr>
        <w:ind w:left="432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30" w15:restartNumberingAfterBreak="0">
    <w:nsid w:val="4C896970"/>
    <w:multiLevelType w:val="hybridMultilevel"/>
    <w:tmpl w:val="FC5AD584"/>
    <w:lvl w:ilvl="0" w:tplc="CD20E18A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1" w15:restartNumberingAfterBreak="0">
    <w:nsid w:val="4CB874B1"/>
    <w:multiLevelType w:val="hybridMultilevel"/>
    <w:tmpl w:val="E9841A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4D5B4E8E"/>
    <w:multiLevelType w:val="hybridMultilevel"/>
    <w:tmpl w:val="49C463CE"/>
    <w:lvl w:ilvl="0" w:tplc="A1C443BE">
      <w:start w:val="1"/>
      <w:numFmt w:val="decimal"/>
      <w:lvlText w:val="%1)"/>
      <w:lvlJc w:val="left"/>
      <w:pPr>
        <w:ind w:left="3627" w:hanging="360"/>
      </w:pPr>
      <w:rPr>
        <w:rFonts w:ascii="Bookman Old Style" w:eastAsia="Times New Roman" w:hAnsi="Bookman Old Style" w:cs="Tahoma"/>
      </w:rPr>
    </w:lvl>
    <w:lvl w:ilvl="1" w:tplc="04090019" w:tentative="1">
      <w:start w:val="1"/>
      <w:numFmt w:val="lowerLetter"/>
      <w:lvlText w:val="%2."/>
      <w:lvlJc w:val="left"/>
      <w:pPr>
        <w:ind w:left="4347" w:hanging="360"/>
      </w:pPr>
    </w:lvl>
    <w:lvl w:ilvl="2" w:tplc="0409001B" w:tentative="1">
      <w:start w:val="1"/>
      <w:numFmt w:val="lowerRoman"/>
      <w:lvlText w:val="%3."/>
      <w:lvlJc w:val="right"/>
      <w:pPr>
        <w:ind w:left="5067" w:hanging="180"/>
      </w:pPr>
    </w:lvl>
    <w:lvl w:ilvl="3" w:tplc="0409000F" w:tentative="1">
      <w:start w:val="1"/>
      <w:numFmt w:val="decimal"/>
      <w:lvlText w:val="%4."/>
      <w:lvlJc w:val="left"/>
      <w:pPr>
        <w:ind w:left="5787" w:hanging="360"/>
      </w:pPr>
    </w:lvl>
    <w:lvl w:ilvl="4" w:tplc="04090019" w:tentative="1">
      <w:start w:val="1"/>
      <w:numFmt w:val="lowerLetter"/>
      <w:lvlText w:val="%5."/>
      <w:lvlJc w:val="left"/>
      <w:pPr>
        <w:ind w:left="6507" w:hanging="360"/>
      </w:pPr>
    </w:lvl>
    <w:lvl w:ilvl="5" w:tplc="0409001B" w:tentative="1">
      <w:start w:val="1"/>
      <w:numFmt w:val="lowerRoman"/>
      <w:lvlText w:val="%6."/>
      <w:lvlJc w:val="right"/>
      <w:pPr>
        <w:ind w:left="7227" w:hanging="180"/>
      </w:pPr>
    </w:lvl>
    <w:lvl w:ilvl="6" w:tplc="0409000F" w:tentative="1">
      <w:start w:val="1"/>
      <w:numFmt w:val="decimal"/>
      <w:lvlText w:val="%7."/>
      <w:lvlJc w:val="left"/>
      <w:pPr>
        <w:ind w:left="7947" w:hanging="360"/>
      </w:pPr>
    </w:lvl>
    <w:lvl w:ilvl="7" w:tplc="04090019" w:tentative="1">
      <w:start w:val="1"/>
      <w:numFmt w:val="lowerLetter"/>
      <w:lvlText w:val="%8."/>
      <w:lvlJc w:val="left"/>
      <w:pPr>
        <w:ind w:left="8667" w:hanging="360"/>
      </w:pPr>
    </w:lvl>
    <w:lvl w:ilvl="8" w:tplc="0409001B" w:tentative="1">
      <w:start w:val="1"/>
      <w:numFmt w:val="lowerRoman"/>
      <w:lvlText w:val="%9."/>
      <w:lvlJc w:val="right"/>
      <w:pPr>
        <w:ind w:left="9387" w:hanging="180"/>
      </w:pPr>
    </w:lvl>
  </w:abstractNum>
  <w:abstractNum w:abstractNumId="233" w15:restartNumberingAfterBreak="0">
    <w:nsid w:val="4D7716F5"/>
    <w:multiLevelType w:val="hybridMultilevel"/>
    <w:tmpl w:val="7DDE5416"/>
    <w:lvl w:ilvl="0" w:tplc="55B452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DC36F91"/>
    <w:multiLevelType w:val="hybridMultilevel"/>
    <w:tmpl w:val="BDB8B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E86233B"/>
    <w:multiLevelType w:val="hybridMultilevel"/>
    <w:tmpl w:val="945AC75E"/>
    <w:lvl w:ilvl="0" w:tplc="1952D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8F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27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C49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09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769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6C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0E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84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6" w15:restartNumberingAfterBreak="0">
    <w:nsid w:val="4E9D2F12"/>
    <w:multiLevelType w:val="hybridMultilevel"/>
    <w:tmpl w:val="F4FCE778"/>
    <w:lvl w:ilvl="0" w:tplc="0409000F">
      <w:start w:val="1"/>
      <w:numFmt w:val="decimal"/>
      <w:lvlText w:val="%1."/>
      <w:lvlJc w:val="left"/>
      <w:pPr>
        <w:ind w:left="801" w:hanging="360"/>
      </w:pPr>
    </w:lvl>
    <w:lvl w:ilvl="1" w:tplc="04090019" w:tentative="1">
      <w:start w:val="1"/>
      <w:numFmt w:val="lowerLetter"/>
      <w:lvlText w:val="%2."/>
      <w:lvlJc w:val="left"/>
      <w:pPr>
        <w:ind w:left="1521" w:hanging="360"/>
      </w:pPr>
    </w:lvl>
    <w:lvl w:ilvl="2" w:tplc="0409001B" w:tentative="1">
      <w:start w:val="1"/>
      <w:numFmt w:val="lowerRoman"/>
      <w:lvlText w:val="%3."/>
      <w:lvlJc w:val="right"/>
      <w:pPr>
        <w:ind w:left="2241" w:hanging="180"/>
      </w:pPr>
    </w:lvl>
    <w:lvl w:ilvl="3" w:tplc="0409000F" w:tentative="1">
      <w:start w:val="1"/>
      <w:numFmt w:val="decimal"/>
      <w:lvlText w:val="%4."/>
      <w:lvlJc w:val="left"/>
      <w:pPr>
        <w:ind w:left="2961" w:hanging="360"/>
      </w:pPr>
    </w:lvl>
    <w:lvl w:ilvl="4" w:tplc="04090019" w:tentative="1">
      <w:start w:val="1"/>
      <w:numFmt w:val="lowerLetter"/>
      <w:lvlText w:val="%5."/>
      <w:lvlJc w:val="left"/>
      <w:pPr>
        <w:ind w:left="3681" w:hanging="360"/>
      </w:pPr>
    </w:lvl>
    <w:lvl w:ilvl="5" w:tplc="0409001B" w:tentative="1">
      <w:start w:val="1"/>
      <w:numFmt w:val="lowerRoman"/>
      <w:lvlText w:val="%6."/>
      <w:lvlJc w:val="right"/>
      <w:pPr>
        <w:ind w:left="4401" w:hanging="180"/>
      </w:pPr>
    </w:lvl>
    <w:lvl w:ilvl="6" w:tplc="0409000F" w:tentative="1">
      <w:start w:val="1"/>
      <w:numFmt w:val="decimal"/>
      <w:lvlText w:val="%7."/>
      <w:lvlJc w:val="left"/>
      <w:pPr>
        <w:ind w:left="5121" w:hanging="360"/>
      </w:pPr>
    </w:lvl>
    <w:lvl w:ilvl="7" w:tplc="04090019" w:tentative="1">
      <w:start w:val="1"/>
      <w:numFmt w:val="lowerLetter"/>
      <w:lvlText w:val="%8."/>
      <w:lvlJc w:val="left"/>
      <w:pPr>
        <w:ind w:left="5841" w:hanging="360"/>
      </w:pPr>
    </w:lvl>
    <w:lvl w:ilvl="8" w:tplc="040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237" w15:restartNumberingAfterBreak="0">
    <w:nsid w:val="4EEE5667"/>
    <w:multiLevelType w:val="hybridMultilevel"/>
    <w:tmpl w:val="03461514"/>
    <w:lvl w:ilvl="0" w:tplc="BAAAACF0">
      <w:start w:val="1"/>
      <w:numFmt w:val="lowerLetter"/>
      <w:lvlText w:val="%1."/>
      <w:lvlJc w:val="left"/>
      <w:pPr>
        <w:ind w:left="3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7" w:hanging="360"/>
      </w:pPr>
    </w:lvl>
    <w:lvl w:ilvl="2" w:tplc="0409001B" w:tentative="1">
      <w:start w:val="1"/>
      <w:numFmt w:val="lowerRoman"/>
      <w:lvlText w:val="%3."/>
      <w:lvlJc w:val="right"/>
      <w:pPr>
        <w:ind w:left="4777" w:hanging="180"/>
      </w:pPr>
    </w:lvl>
    <w:lvl w:ilvl="3" w:tplc="0409000F" w:tentative="1">
      <w:start w:val="1"/>
      <w:numFmt w:val="decimal"/>
      <w:lvlText w:val="%4."/>
      <w:lvlJc w:val="left"/>
      <w:pPr>
        <w:ind w:left="5497" w:hanging="360"/>
      </w:pPr>
    </w:lvl>
    <w:lvl w:ilvl="4" w:tplc="04090019" w:tentative="1">
      <w:start w:val="1"/>
      <w:numFmt w:val="lowerLetter"/>
      <w:lvlText w:val="%5."/>
      <w:lvlJc w:val="left"/>
      <w:pPr>
        <w:ind w:left="6217" w:hanging="360"/>
      </w:pPr>
    </w:lvl>
    <w:lvl w:ilvl="5" w:tplc="0409001B" w:tentative="1">
      <w:start w:val="1"/>
      <w:numFmt w:val="lowerRoman"/>
      <w:lvlText w:val="%6."/>
      <w:lvlJc w:val="right"/>
      <w:pPr>
        <w:ind w:left="6937" w:hanging="180"/>
      </w:pPr>
    </w:lvl>
    <w:lvl w:ilvl="6" w:tplc="0409000F" w:tentative="1">
      <w:start w:val="1"/>
      <w:numFmt w:val="decimal"/>
      <w:lvlText w:val="%7."/>
      <w:lvlJc w:val="left"/>
      <w:pPr>
        <w:ind w:left="7657" w:hanging="360"/>
      </w:pPr>
    </w:lvl>
    <w:lvl w:ilvl="7" w:tplc="04090019" w:tentative="1">
      <w:start w:val="1"/>
      <w:numFmt w:val="lowerLetter"/>
      <w:lvlText w:val="%8."/>
      <w:lvlJc w:val="left"/>
      <w:pPr>
        <w:ind w:left="8377" w:hanging="360"/>
      </w:pPr>
    </w:lvl>
    <w:lvl w:ilvl="8" w:tplc="04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238" w15:restartNumberingAfterBreak="0">
    <w:nsid w:val="4F3E3944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39" w15:restartNumberingAfterBreak="0">
    <w:nsid w:val="4FAF3CD8"/>
    <w:multiLevelType w:val="hybridMultilevel"/>
    <w:tmpl w:val="42C01F58"/>
    <w:lvl w:ilvl="0" w:tplc="22B851B6">
      <w:start w:val="1"/>
      <w:numFmt w:val="lowerLetter"/>
      <w:lvlText w:val="%1."/>
      <w:lvlJc w:val="left"/>
      <w:pPr>
        <w:ind w:left="18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2" w:hanging="360"/>
      </w:pPr>
    </w:lvl>
    <w:lvl w:ilvl="2" w:tplc="0409001B" w:tentative="1">
      <w:start w:val="1"/>
      <w:numFmt w:val="lowerRoman"/>
      <w:lvlText w:val="%3."/>
      <w:lvlJc w:val="right"/>
      <w:pPr>
        <w:ind w:left="3332" w:hanging="180"/>
      </w:pPr>
    </w:lvl>
    <w:lvl w:ilvl="3" w:tplc="0409000F">
      <w:start w:val="1"/>
      <w:numFmt w:val="decimal"/>
      <w:lvlText w:val="%4."/>
      <w:lvlJc w:val="left"/>
      <w:pPr>
        <w:ind w:left="4052" w:hanging="360"/>
      </w:pPr>
    </w:lvl>
    <w:lvl w:ilvl="4" w:tplc="04090019" w:tentative="1">
      <w:start w:val="1"/>
      <w:numFmt w:val="lowerLetter"/>
      <w:lvlText w:val="%5."/>
      <w:lvlJc w:val="left"/>
      <w:pPr>
        <w:ind w:left="4772" w:hanging="360"/>
      </w:pPr>
    </w:lvl>
    <w:lvl w:ilvl="5" w:tplc="0409001B" w:tentative="1">
      <w:start w:val="1"/>
      <w:numFmt w:val="lowerRoman"/>
      <w:lvlText w:val="%6."/>
      <w:lvlJc w:val="right"/>
      <w:pPr>
        <w:ind w:left="5492" w:hanging="180"/>
      </w:pPr>
    </w:lvl>
    <w:lvl w:ilvl="6" w:tplc="0409000F" w:tentative="1">
      <w:start w:val="1"/>
      <w:numFmt w:val="decimal"/>
      <w:lvlText w:val="%7."/>
      <w:lvlJc w:val="left"/>
      <w:pPr>
        <w:ind w:left="6212" w:hanging="360"/>
      </w:pPr>
    </w:lvl>
    <w:lvl w:ilvl="7" w:tplc="04090019" w:tentative="1">
      <w:start w:val="1"/>
      <w:numFmt w:val="lowerLetter"/>
      <w:lvlText w:val="%8."/>
      <w:lvlJc w:val="left"/>
      <w:pPr>
        <w:ind w:left="6932" w:hanging="360"/>
      </w:pPr>
    </w:lvl>
    <w:lvl w:ilvl="8" w:tplc="0409001B" w:tentative="1">
      <w:start w:val="1"/>
      <w:numFmt w:val="lowerRoman"/>
      <w:lvlText w:val="%9."/>
      <w:lvlJc w:val="right"/>
      <w:pPr>
        <w:ind w:left="7652" w:hanging="180"/>
      </w:pPr>
    </w:lvl>
  </w:abstractNum>
  <w:abstractNum w:abstractNumId="240" w15:restartNumberingAfterBreak="0">
    <w:nsid w:val="4FCA2EF4"/>
    <w:multiLevelType w:val="hybridMultilevel"/>
    <w:tmpl w:val="F9747772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41" w15:restartNumberingAfterBreak="0">
    <w:nsid w:val="4FF52A2F"/>
    <w:multiLevelType w:val="hybridMultilevel"/>
    <w:tmpl w:val="1FD20D30"/>
    <w:lvl w:ilvl="0" w:tplc="04090019">
      <w:start w:val="1"/>
      <w:numFmt w:val="lowerLetter"/>
      <w:lvlText w:val="%1."/>
      <w:lvlJc w:val="lef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242" w15:restartNumberingAfterBreak="0">
    <w:nsid w:val="50465377"/>
    <w:multiLevelType w:val="hybridMultilevel"/>
    <w:tmpl w:val="A0D82C98"/>
    <w:lvl w:ilvl="0" w:tplc="C94263A4">
      <w:start w:val="1"/>
      <w:numFmt w:val="lowerLetter"/>
      <w:lvlText w:val="%1)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50D25CA7"/>
    <w:multiLevelType w:val="hybridMultilevel"/>
    <w:tmpl w:val="4130193A"/>
    <w:lvl w:ilvl="0" w:tplc="E77E636A">
      <w:start w:val="1"/>
      <w:numFmt w:val="lowerLetter"/>
      <w:lvlText w:val="%1."/>
      <w:lvlJc w:val="left"/>
      <w:pPr>
        <w:ind w:left="786" w:hanging="360"/>
      </w:pPr>
      <w:rPr>
        <w:rFonts w:ascii="Tahoma" w:hAnsi="Tahoma" w:cs="Tahoma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4" w15:restartNumberingAfterBreak="0">
    <w:nsid w:val="50E0577E"/>
    <w:multiLevelType w:val="hybridMultilevel"/>
    <w:tmpl w:val="708C33A4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45" w15:restartNumberingAfterBreak="0">
    <w:nsid w:val="50F4773E"/>
    <w:multiLevelType w:val="hybridMultilevel"/>
    <w:tmpl w:val="4620BA2C"/>
    <w:lvl w:ilvl="0" w:tplc="2A648DE6">
      <w:start w:val="1"/>
      <w:numFmt w:val="upperLetter"/>
      <w:lvlText w:val="%1."/>
      <w:lvlJc w:val="left"/>
      <w:pPr>
        <w:ind w:left="33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46" w15:restartNumberingAfterBreak="0">
    <w:nsid w:val="515D1179"/>
    <w:multiLevelType w:val="hybridMultilevel"/>
    <w:tmpl w:val="2E4EEC0C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47" w15:restartNumberingAfterBreak="0">
    <w:nsid w:val="51742021"/>
    <w:multiLevelType w:val="hybridMultilevel"/>
    <w:tmpl w:val="53E01CE0"/>
    <w:lvl w:ilvl="0" w:tplc="CAE439EA">
      <w:start w:val="1"/>
      <w:numFmt w:val="lowerLetter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48" w15:restartNumberingAfterBreak="0">
    <w:nsid w:val="52793C85"/>
    <w:multiLevelType w:val="hybridMultilevel"/>
    <w:tmpl w:val="0206174C"/>
    <w:lvl w:ilvl="0" w:tplc="FFE8EDB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9" w15:restartNumberingAfterBreak="0">
    <w:nsid w:val="52D50856"/>
    <w:multiLevelType w:val="hybridMultilevel"/>
    <w:tmpl w:val="DB2EFFAA"/>
    <w:lvl w:ilvl="0" w:tplc="83967B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0" w15:restartNumberingAfterBreak="0">
    <w:nsid w:val="52D63382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53041687"/>
    <w:multiLevelType w:val="hybridMultilevel"/>
    <w:tmpl w:val="F21CBB38"/>
    <w:lvl w:ilvl="0" w:tplc="F4C2750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B9A32D6">
      <w:start w:val="1"/>
      <w:numFmt w:val="lowerLetter"/>
      <w:lvlText w:val="%3."/>
      <w:lvlJc w:val="left"/>
      <w:pPr>
        <w:ind w:left="2160" w:hanging="180"/>
      </w:pPr>
      <w:rPr>
        <w:rFonts w:ascii="Tahoma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533C67AF"/>
    <w:multiLevelType w:val="hybridMultilevel"/>
    <w:tmpl w:val="59743ACE"/>
    <w:lvl w:ilvl="0" w:tplc="8B84E3A2">
      <w:start w:val="1"/>
      <w:numFmt w:val="lowerLetter"/>
      <w:lvlText w:val="%1."/>
      <w:lvlJc w:val="left"/>
      <w:pPr>
        <w:ind w:left="3762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53" w15:restartNumberingAfterBreak="0">
    <w:nsid w:val="534D7042"/>
    <w:multiLevelType w:val="hybridMultilevel"/>
    <w:tmpl w:val="2A3EE326"/>
    <w:lvl w:ilvl="0" w:tplc="F69C67F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4" w15:restartNumberingAfterBreak="0">
    <w:nsid w:val="537B5772"/>
    <w:multiLevelType w:val="hybridMultilevel"/>
    <w:tmpl w:val="79CE76F6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55" w15:restartNumberingAfterBreak="0">
    <w:nsid w:val="53907938"/>
    <w:multiLevelType w:val="hybridMultilevel"/>
    <w:tmpl w:val="E086F9BA"/>
    <w:lvl w:ilvl="0" w:tplc="EB060C24">
      <w:start w:val="1"/>
      <w:numFmt w:val="decimal"/>
      <w:lvlText w:val="%1)"/>
      <w:lvlJc w:val="left"/>
      <w:pPr>
        <w:ind w:left="3555" w:hanging="360"/>
      </w:pPr>
      <w:rPr>
        <w:rFonts w:ascii="Bookman Old Style" w:hAnsi="Bookman Old Style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56" w15:restartNumberingAfterBreak="0">
    <w:nsid w:val="53AF2062"/>
    <w:multiLevelType w:val="hybridMultilevel"/>
    <w:tmpl w:val="53F66916"/>
    <w:lvl w:ilvl="0" w:tplc="95D24480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7" w15:restartNumberingAfterBreak="0">
    <w:nsid w:val="546B6097"/>
    <w:multiLevelType w:val="hybridMultilevel"/>
    <w:tmpl w:val="FC888E20"/>
    <w:lvl w:ilvl="0" w:tplc="3D30AF1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8" w15:restartNumberingAfterBreak="0">
    <w:nsid w:val="54806CC4"/>
    <w:multiLevelType w:val="hybridMultilevel"/>
    <w:tmpl w:val="B446998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9" w15:restartNumberingAfterBreak="0">
    <w:nsid w:val="54A75E14"/>
    <w:multiLevelType w:val="hybridMultilevel"/>
    <w:tmpl w:val="9A5E7A8E"/>
    <w:lvl w:ilvl="0" w:tplc="1D44FC10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60" w15:restartNumberingAfterBreak="0">
    <w:nsid w:val="551663E3"/>
    <w:multiLevelType w:val="hybridMultilevel"/>
    <w:tmpl w:val="6A580BAA"/>
    <w:lvl w:ilvl="0" w:tplc="D61A38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 w15:restartNumberingAfterBreak="0">
    <w:nsid w:val="55893500"/>
    <w:multiLevelType w:val="hybridMultilevel"/>
    <w:tmpl w:val="0BD8D2B2"/>
    <w:lvl w:ilvl="0" w:tplc="6254D0C2">
      <w:start w:val="8"/>
      <w:numFmt w:val="bullet"/>
      <w:lvlText w:val="-"/>
      <w:lvlJc w:val="left"/>
      <w:pPr>
        <w:ind w:left="1996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2" w15:restartNumberingAfterBreak="0">
    <w:nsid w:val="56374CFC"/>
    <w:multiLevelType w:val="hybridMultilevel"/>
    <w:tmpl w:val="7CD69148"/>
    <w:lvl w:ilvl="0" w:tplc="8E5E4DDA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A1C443BE">
      <w:start w:val="1"/>
      <w:numFmt w:val="decimal"/>
      <w:lvlText w:val="%2)"/>
      <w:lvlJc w:val="left"/>
      <w:pPr>
        <w:ind w:left="4865" w:hanging="360"/>
      </w:pPr>
      <w:rPr>
        <w:rFonts w:ascii="Bookman Old Style" w:eastAsia="Times New Roman" w:hAnsi="Bookman Old Style" w:cs="Tahoma"/>
      </w:rPr>
    </w:lvl>
    <w:lvl w:ilvl="2" w:tplc="0421001B">
      <w:start w:val="1"/>
      <w:numFmt w:val="lowerRoman"/>
      <w:lvlText w:val="%3."/>
      <w:lvlJc w:val="right"/>
      <w:pPr>
        <w:ind w:left="5585" w:hanging="180"/>
      </w:pPr>
    </w:lvl>
    <w:lvl w:ilvl="3" w:tplc="E264CB68">
      <w:start w:val="1"/>
      <w:numFmt w:val="lowerLetter"/>
      <w:lvlText w:val="%4)"/>
      <w:lvlJc w:val="left"/>
      <w:pPr>
        <w:ind w:left="6305" w:hanging="360"/>
      </w:pPr>
      <w:rPr>
        <w:rFonts w:ascii="Bookman Old Style" w:hAnsi="Bookman Old Style" w:cs="Times New Roman" w:hint="default"/>
        <w:sz w:val="24"/>
        <w:szCs w:val="24"/>
      </w:r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263" w15:restartNumberingAfterBreak="0">
    <w:nsid w:val="5680253D"/>
    <w:multiLevelType w:val="hybridMultilevel"/>
    <w:tmpl w:val="B5BA36E8"/>
    <w:lvl w:ilvl="0" w:tplc="AADAF6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570A6D68"/>
    <w:multiLevelType w:val="hybridMultilevel"/>
    <w:tmpl w:val="F1060E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5" w15:restartNumberingAfterBreak="0">
    <w:nsid w:val="571C200C"/>
    <w:multiLevelType w:val="hybridMultilevel"/>
    <w:tmpl w:val="64EAC288"/>
    <w:lvl w:ilvl="0" w:tplc="F6328A14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6" w15:restartNumberingAfterBreak="0">
    <w:nsid w:val="571F038F"/>
    <w:multiLevelType w:val="hybridMultilevel"/>
    <w:tmpl w:val="076C10D6"/>
    <w:lvl w:ilvl="0" w:tplc="6756E8C4">
      <w:start w:val="1"/>
      <w:numFmt w:val="lowerLetter"/>
      <w:lvlText w:val="%1."/>
      <w:lvlJc w:val="left"/>
      <w:pPr>
        <w:ind w:left="720" w:hanging="360"/>
      </w:pPr>
      <w:rPr>
        <w:rFonts w:ascii="Bookman Old Style" w:eastAsia="Calibri" w:hAnsi="Bookman Old Style" w:cs="Tahom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572A36EB"/>
    <w:multiLevelType w:val="hybridMultilevel"/>
    <w:tmpl w:val="94FAAEC0"/>
    <w:lvl w:ilvl="0" w:tplc="8CB2FB8A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574D6A8E"/>
    <w:multiLevelType w:val="hybridMultilevel"/>
    <w:tmpl w:val="2DD0D4AE"/>
    <w:lvl w:ilvl="0" w:tplc="7D34A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10019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1001B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1000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210019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1001B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1000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210019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1001B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9" w15:restartNumberingAfterBreak="0">
    <w:nsid w:val="58015CF0"/>
    <w:multiLevelType w:val="hybridMultilevel"/>
    <w:tmpl w:val="159078A2"/>
    <w:lvl w:ilvl="0" w:tplc="D77072FE">
      <w:start w:val="1"/>
      <w:numFmt w:val="upperLetter"/>
      <w:lvlText w:val="%1."/>
      <w:lvlJc w:val="left"/>
      <w:pPr>
        <w:ind w:left="3690" w:hanging="360"/>
      </w:pPr>
      <w:rPr>
        <w:rFonts w:ascii="Times New Roman" w:hAnsi="Times New Roman" w:cs="Arial" w:hint="default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70" w15:restartNumberingAfterBreak="0">
    <w:nsid w:val="584B0634"/>
    <w:multiLevelType w:val="hybridMultilevel"/>
    <w:tmpl w:val="E6222F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585E56CB"/>
    <w:multiLevelType w:val="hybridMultilevel"/>
    <w:tmpl w:val="E3200164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59322082"/>
    <w:multiLevelType w:val="hybridMultilevel"/>
    <w:tmpl w:val="D66A3A06"/>
    <w:lvl w:ilvl="0" w:tplc="54CA42FA">
      <w:start w:val="1"/>
      <w:numFmt w:val="lowerLetter"/>
      <w:lvlText w:val="%1.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3" w15:restartNumberingAfterBreak="0">
    <w:nsid w:val="59F1405B"/>
    <w:multiLevelType w:val="hybridMultilevel"/>
    <w:tmpl w:val="6AB28F70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74" w15:restartNumberingAfterBreak="0">
    <w:nsid w:val="59F30FE3"/>
    <w:multiLevelType w:val="hybridMultilevel"/>
    <w:tmpl w:val="1918ECA0"/>
    <w:lvl w:ilvl="0" w:tplc="7AA478B0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5A0836D8"/>
    <w:multiLevelType w:val="hybridMultilevel"/>
    <w:tmpl w:val="077C633A"/>
    <w:lvl w:ilvl="0" w:tplc="9200B3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9CA2F58">
      <w:start w:val="1"/>
      <w:numFmt w:val="decimal"/>
      <w:lvlText w:val="%3)"/>
      <w:lvlJc w:val="left"/>
      <w:pPr>
        <w:ind w:left="2340" w:hanging="360"/>
      </w:pPr>
      <w:rPr>
        <w:rFonts w:hint="default"/>
        <w:b w:val="0"/>
      </w:rPr>
    </w:lvl>
    <w:lvl w:ilvl="3" w:tplc="56CAF238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5A26287D"/>
    <w:multiLevelType w:val="hybridMultilevel"/>
    <w:tmpl w:val="B3984A2A"/>
    <w:lvl w:ilvl="0" w:tplc="8E5E4DDA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4865" w:hanging="360"/>
      </w:pPr>
    </w:lvl>
    <w:lvl w:ilvl="2" w:tplc="0421001B" w:tentative="1">
      <w:start w:val="1"/>
      <w:numFmt w:val="lowerRoman"/>
      <w:lvlText w:val="%3."/>
      <w:lvlJc w:val="right"/>
      <w:pPr>
        <w:ind w:left="5585" w:hanging="180"/>
      </w:pPr>
    </w:lvl>
    <w:lvl w:ilvl="3" w:tplc="0421000F" w:tentative="1">
      <w:start w:val="1"/>
      <w:numFmt w:val="decimal"/>
      <w:lvlText w:val="%4."/>
      <w:lvlJc w:val="left"/>
      <w:pPr>
        <w:ind w:left="6305" w:hanging="360"/>
      </w:pPr>
    </w:lvl>
    <w:lvl w:ilvl="4" w:tplc="04210019" w:tentative="1">
      <w:start w:val="1"/>
      <w:numFmt w:val="lowerLetter"/>
      <w:lvlText w:val="%5."/>
      <w:lvlJc w:val="left"/>
      <w:pPr>
        <w:ind w:left="7025" w:hanging="360"/>
      </w:pPr>
    </w:lvl>
    <w:lvl w:ilvl="5" w:tplc="0421001B" w:tentative="1">
      <w:start w:val="1"/>
      <w:numFmt w:val="lowerRoman"/>
      <w:lvlText w:val="%6."/>
      <w:lvlJc w:val="right"/>
      <w:pPr>
        <w:ind w:left="7745" w:hanging="180"/>
      </w:pPr>
    </w:lvl>
    <w:lvl w:ilvl="6" w:tplc="0421000F" w:tentative="1">
      <w:start w:val="1"/>
      <w:numFmt w:val="decimal"/>
      <w:lvlText w:val="%7."/>
      <w:lvlJc w:val="left"/>
      <w:pPr>
        <w:ind w:left="8465" w:hanging="360"/>
      </w:pPr>
    </w:lvl>
    <w:lvl w:ilvl="7" w:tplc="04210019" w:tentative="1">
      <w:start w:val="1"/>
      <w:numFmt w:val="lowerLetter"/>
      <w:lvlText w:val="%8."/>
      <w:lvlJc w:val="left"/>
      <w:pPr>
        <w:ind w:left="9185" w:hanging="360"/>
      </w:pPr>
    </w:lvl>
    <w:lvl w:ilvl="8" w:tplc="0421001B" w:tentative="1">
      <w:start w:val="1"/>
      <w:numFmt w:val="lowerRoman"/>
      <w:lvlText w:val="%9."/>
      <w:lvlJc w:val="right"/>
      <w:pPr>
        <w:ind w:left="9905" w:hanging="180"/>
      </w:pPr>
    </w:lvl>
  </w:abstractNum>
  <w:abstractNum w:abstractNumId="277" w15:restartNumberingAfterBreak="0">
    <w:nsid w:val="5AB179F4"/>
    <w:multiLevelType w:val="hybridMultilevel"/>
    <w:tmpl w:val="A9F0C9E8"/>
    <w:lvl w:ilvl="0" w:tplc="D8CEE584">
      <w:start w:val="5"/>
      <w:numFmt w:val="decimal"/>
      <w:lvlText w:val="%1."/>
      <w:lvlJc w:val="left"/>
      <w:pPr>
        <w:ind w:left="40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5AB92875"/>
    <w:multiLevelType w:val="hybridMultilevel"/>
    <w:tmpl w:val="5AA85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5ADB57FA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5B0F08FF"/>
    <w:multiLevelType w:val="hybridMultilevel"/>
    <w:tmpl w:val="E6968DAC"/>
    <w:lvl w:ilvl="0" w:tplc="86A02290">
      <w:start w:val="1"/>
      <w:numFmt w:val="upperLetter"/>
      <w:lvlText w:val="%1."/>
      <w:lvlJc w:val="left"/>
      <w:pPr>
        <w:ind w:left="376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82" w:hanging="360"/>
      </w:p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81" w15:restartNumberingAfterBreak="0">
    <w:nsid w:val="5BEF2613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82" w15:restartNumberingAfterBreak="0">
    <w:nsid w:val="5C3B0282"/>
    <w:multiLevelType w:val="hybridMultilevel"/>
    <w:tmpl w:val="4E9E6B12"/>
    <w:lvl w:ilvl="0" w:tplc="01C8A7CA">
      <w:start w:val="1"/>
      <w:numFmt w:val="upperLetter"/>
      <w:lvlText w:val="%1."/>
      <w:lvlJc w:val="left"/>
      <w:pPr>
        <w:ind w:left="2939" w:hanging="360"/>
      </w:pPr>
      <w:rPr>
        <w:rFonts w:ascii="Bookman Old Style" w:eastAsia="Calibri" w:hAnsi="Bookman Old Style" w:cs="Times New Roman"/>
        <w:b w:val="0"/>
        <w:color w:val="auto"/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1892" w:hanging="360"/>
      </w:pPr>
      <w:rPr>
        <w:rFonts w:hint="default"/>
      </w:rPr>
    </w:lvl>
    <w:lvl w:ilvl="2" w:tplc="0254A078">
      <w:start w:val="1"/>
      <w:numFmt w:val="decimal"/>
      <w:lvlText w:val="%3)"/>
      <w:lvlJc w:val="left"/>
      <w:pPr>
        <w:ind w:left="2792" w:hanging="360"/>
      </w:pPr>
      <w:rPr>
        <w:rFonts w:hint="default"/>
      </w:rPr>
    </w:lvl>
    <w:lvl w:ilvl="3" w:tplc="16389F3E">
      <w:start w:val="1"/>
      <w:numFmt w:val="decimal"/>
      <w:lvlText w:val="%4)"/>
      <w:lvlJc w:val="left"/>
      <w:pPr>
        <w:ind w:left="3332" w:hanging="360"/>
      </w:pPr>
      <w:rPr>
        <w:rFonts w:hint="default"/>
        <w:i w:val="0"/>
      </w:rPr>
    </w:lvl>
    <w:lvl w:ilvl="4" w:tplc="25F8DEAA">
      <w:numFmt w:val="bullet"/>
      <w:lvlText w:val=""/>
      <w:lvlJc w:val="left"/>
      <w:pPr>
        <w:ind w:left="4052" w:hanging="360"/>
      </w:pPr>
      <w:rPr>
        <w:rFonts w:ascii="Wingdings" w:eastAsia="Calibri" w:hAnsi="Wingdings" w:cs="Tahoma" w:hint="default"/>
      </w:rPr>
    </w:lvl>
    <w:lvl w:ilvl="5" w:tplc="67905FA2">
      <w:start w:val="1"/>
      <w:numFmt w:val="lowerRoman"/>
      <w:lvlText w:val="%6."/>
      <w:lvlJc w:val="right"/>
      <w:pPr>
        <w:ind w:left="4772" w:hanging="180"/>
      </w:pPr>
    </w:lvl>
    <w:lvl w:ilvl="6" w:tplc="36C0DB2A" w:tentative="1">
      <w:start w:val="1"/>
      <w:numFmt w:val="decimal"/>
      <w:lvlText w:val="%7."/>
      <w:lvlJc w:val="left"/>
      <w:pPr>
        <w:ind w:left="5492" w:hanging="360"/>
      </w:pPr>
    </w:lvl>
    <w:lvl w:ilvl="7" w:tplc="7ACA38B6" w:tentative="1">
      <w:start w:val="1"/>
      <w:numFmt w:val="lowerLetter"/>
      <w:lvlText w:val="%8."/>
      <w:lvlJc w:val="left"/>
      <w:pPr>
        <w:ind w:left="6212" w:hanging="360"/>
      </w:pPr>
    </w:lvl>
    <w:lvl w:ilvl="8" w:tplc="27F426F0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83" w15:restartNumberingAfterBreak="0">
    <w:nsid w:val="5C5F7893"/>
    <w:multiLevelType w:val="hybridMultilevel"/>
    <w:tmpl w:val="8424E6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5CB42D53"/>
    <w:multiLevelType w:val="hybridMultilevel"/>
    <w:tmpl w:val="C3C26642"/>
    <w:lvl w:ilvl="0" w:tplc="914A404A">
      <w:start w:val="1"/>
      <w:numFmt w:val="decimal"/>
      <w:lvlText w:val="%1)"/>
      <w:lvlJc w:val="left"/>
      <w:pPr>
        <w:ind w:left="3555" w:hanging="360"/>
      </w:pPr>
      <w:rPr>
        <w:rFonts w:ascii="Tahoma" w:hAnsi="Tahoma" w:cs="Tahoma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85" w15:restartNumberingAfterBreak="0">
    <w:nsid w:val="5DA01F65"/>
    <w:multiLevelType w:val="hybridMultilevel"/>
    <w:tmpl w:val="BF1E9872"/>
    <w:lvl w:ilvl="0" w:tplc="66B212F6">
      <w:start w:val="1"/>
      <w:numFmt w:val="upperLetter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86" w15:restartNumberingAfterBreak="0">
    <w:nsid w:val="5DFF5AB6"/>
    <w:multiLevelType w:val="hybridMultilevel"/>
    <w:tmpl w:val="33A00210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87" w15:restartNumberingAfterBreak="0">
    <w:nsid w:val="5E0643D5"/>
    <w:multiLevelType w:val="hybridMultilevel"/>
    <w:tmpl w:val="16F404A6"/>
    <w:lvl w:ilvl="0" w:tplc="8F620770">
      <w:start w:val="1"/>
      <w:numFmt w:val="decimal"/>
      <w:lvlText w:val="%1."/>
      <w:lvlJc w:val="left"/>
      <w:pPr>
        <w:ind w:left="277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288" w15:restartNumberingAfterBreak="0">
    <w:nsid w:val="5EAA7467"/>
    <w:multiLevelType w:val="hybridMultilevel"/>
    <w:tmpl w:val="4BFA3838"/>
    <w:lvl w:ilvl="0" w:tplc="39F6E026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606C47EC"/>
    <w:multiLevelType w:val="hybridMultilevel"/>
    <w:tmpl w:val="5880BD98"/>
    <w:lvl w:ilvl="0" w:tplc="04090017">
      <w:start w:val="1"/>
      <w:numFmt w:val="lowerLetter"/>
      <w:lvlText w:val="%1)"/>
      <w:lvlJc w:val="left"/>
      <w:pPr>
        <w:ind w:left="1892" w:hanging="360"/>
      </w:pPr>
    </w:lvl>
    <w:lvl w:ilvl="1" w:tplc="017669FA">
      <w:start w:val="1"/>
      <w:numFmt w:val="lowerLetter"/>
      <w:lvlText w:val="%2)"/>
      <w:lvlJc w:val="left"/>
      <w:pPr>
        <w:ind w:left="2612" w:hanging="360"/>
      </w:pPr>
      <w:rPr>
        <w:rFonts w:ascii="Bookman Old Style" w:eastAsia="Calibri" w:hAnsi="Bookman Old Style" w:cs="Times New Roman"/>
      </w:rPr>
    </w:lvl>
    <w:lvl w:ilvl="2" w:tplc="1E4A5DBA">
      <w:start w:val="1"/>
      <w:numFmt w:val="decimal"/>
      <w:lvlText w:val="%3."/>
      <w:lvlJc w:val="left"/>
      <w:pPr>
        <w:ind w:left="3512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052" w:hanging="360"/>
      </w:pPr>
    </w:lvl>
    <w:lvl w:ilvl="4" w:tplc="04090019" w:tentative="1">
      <w:start w:val="1"/>
      <w:numFmt w:val="lowerLetter"/>
      <w:lvlText w:val="%5."/>
      <w:lvlJc w:val="left"/>
      <w:pPr>
        <w:ind w:left="4772" w:hanging="360"/>
      </w:pPr>
    </w:lvl>
    <w:lvl w:ilvl="5" w:tplc="0409001B" w:tentative="1">
      <w:start w:val="1"/>
      <w:numFmt w:val="lowerRoman"/>
      <w:lvlText w:val="%6."/>
      <w:lvlJc w:val="right"/>
      <w:pPr>
        <w:ind w:left="5492" w:hanging="180"/>
      </w:pPr>
    </w:lvl>
    <w:lvl w:ilvl="6" w:tplc="0409000F" w:tentative="1">
      <w:start w:val="1"/>
      <w:numFmt w:val="decimal"/>
      <w:lvlText w:val="%7."/>
      <w:lvlJc w:val="left"/>
      <w:pPr>
        <w:ind w:left="6212" w:hanging="360"/>
      </w:pPr>
    </w:lvl>
    <w:lvl w:ilvl="7" w:tplc="04090019" w:tentative="1">
      <w:start w:val="1"/>
      <w:numFmt w:val="lowerLetter"/>
      <w:lvlText w:val="%8."/>
      <w:lvlJc w:val="left"/>
      <w:pPr>
        <w:ind w:left="6932" w:hanging="360"/>
      </w:pPr>
    </w:lvl>
    <w:lvl w:ilvl="8" w:tplc="0409001B" w:tentative="1">
      <w:start w:val="1"/>
      <w:numFmt w:val="lowerRoman"/>
      <w:lvlText w:val="%9."/>
      <w:lvlJc w:val="right"/>
      <w:pPr>
        <w:ind w:left="7652" w:hanging="180"/>
      </w:pPr>
    </w:lvl>
  </w:abstractNum>
  <w:abstractNum w:abstractNumId="290" w15:restartNumberingAfterBreak="0">
    <w:nsid w:val="60F02DE0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91" w15:restartNumberingAfterBreak="0">
    <w:nsid w:val="62D607E9"/>
    <w:multiLevelType w:val="hybridMultilevel"/>
    <w:tmpl w:val="654EBECC"/>
    <w:lvl w:ilvl="0" w:tplc="7340FA98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2" w15:restartNumberingAfterBreak="0">
    <w:nsid w:val="633F2389"/>
    <w:multiLevelType w:val="hybridMultilevel"/>
    <w:tmpl w:val="E2AEE588"/>
    <w:lvl w:ilvl="0" w:tplc="A052E31A">
      <w:start w:val="1"/>
      <w:numFmt w:val="lowerLetter"/>
      <w:lvlText w:val="%1."/>
      <w:lvlJc w:val="left"/>
      <w:pPr>
        <w:ind w:left="3215" w:hanging="380"/>
      </w:pPr>
      <w:rPr>
        <w:rFonts w:ascii="Bookman Old Style" w:hAnsi="Bookman Old Style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93" w15:restartNumberingAfterBreak="0">
    <w:nsid w:val="637F4EB3"/>
    <w:multiLevelType w:val="hybridMultilevel"/>
    <w:tmpl w:val="005E8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63AC0763"/>
    <w:multiLevelType w:val="multilevel"/>
    <w:tmpl w:val="CD82974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5" w15:restartNumberingAfterBreak="0">
    <w:nsid w:val="63DB0705"/>
    <w:multiLevelType w:val="hybridMultilevel"/>
    <w:tmpl w:val="DA3E1D2C"/>
    <w:lvl w:ilvl="0" w:tplc="41F833AC">
      <w:start w:val="1"/>
      <w:numFmt w:val="lowerLetter"/>
      <w:lvlText w:val="%1."/>
      <w:lvlJc w:val="left"/>
      <w:pPr>
        <w:ind w:left="345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70" w:hanging="360"/>
      </w:pPr>
    </w:lvl>
    <w:lvl w:ilvl="2" w:tplc="0409001B" w:tentative="1">
      <w:start w:val="1"/>
      <w:numFmt w:val="lowerRoman"/>
      <w:lvlText w:val="%3."/>
      <w:lvlJc w:val="right"/>
      <w:pPr>
        <w:ind w:left="4890" w:hanging="180"/>
      </w:pPr>
    </w:lvl>
    <w:lvl w:ilvl="3" w:tplc="0409000F" w:tentative="1">
      <w:start w:val="1"/>
      <w:numFmt w:val="decimal"/>
      <w:lvlText w:val="%4."/>
      <w:lvlJc w:val="left"/>
      <w:pPr>
        <w:ind w:left="5610" w:hanging="360"/>
      </w:pPr>
    </w:lvl>
    <w:lvl w:ilvl="4" w:tplc="04090019" w:tentative="1">
      <w:start w:val="1"/>
      <w:numFmt w:val="lowerLetter"/>
      <w:lvlText w:val="%5."/>
      <w:lvlJc w:val="left"/>
      <w:pPr>
        <w:ind w:left="6330" w:hanging="360"/>
      </w:pPr>
    </w:lvl>
    <w:lvl w:ilvl="5" w:tplc="0409001B" w:tentative="1">
      <w:start w:val="1"/>
      <w:numFmt w:val="lowerRoman"/>
      <w:lvlText w:val="%6."/>
      <w:lvlJc w:val="right"/>
      <w:pPr>
        <w:ind w:left="7050" w:hanging="180"/>
      </w:pPr>
    </w:lvl>
    <w:lvl w:ilvl="6" w:tplc="0409000F" w:tentative="1">
      <w:start w:val="1"/>
      <w:numFmt w:val="decimal"/>
      <w:lvlText w:val="%7."/>
      <w:lvlJc w:val="left"/>
      <w:pPr>
        <w:ind w:left="7770" w:hanging="360"/>
      </w:pPr>
    </w:lvl>
    <w:lvl w:ilvl="7" w:tplc="04090019" w:tentative="1">
      <w:start w:val="1"/>
      <w:numFmt w:val="lowerLetter"/>
      <w:lvlText w:val="%8."/>
      <w:lvlJc w:val="left"/>
      <w:pPr>
        <w:ind w:left="8490" w:hanging="360"/>
      </w:pPr>
    </w:lvl>
    <w:lvl w:ilvl="8" w:tplc="040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296" w15:restartNumberingAfterBreak="0">
    <w:nsid w:val="63F92081"/>
    <w:multiLevelType w:val="hybridMultilevel"/>
    <w:tmpl w:val="A3E4FF44"/>
    <w:lvl w:ilvl="0" w:tplc="D80AB8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C42D554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644566E9"/>
    <w:multiLevelType w:val="hybridMultilevel"/>
    <w:tmpl w:val="FD380774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98" w15:restartNumberingAfterBreak="0">
    <w:nsid w:val="64491421"/>
    <w:multiLevelType w:val="hybridMultilevel"/>
    <w:tmpl w:val="E4729ADC"/>
    <w:lvl w:ilvl="0" w:tplc="04090011">
      <w:start w:val="1"/>
      <w:numFmt w:val="lowerLetter"/>
      <w:lvlText w:val="%1."/>
      <w:lvlJc w:val="left"/>
      <w:pPr>
        <w:ind w:left="4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2" w:hanging="360"/>
      </w:pPr>
    </w:lvl>
    <w:lvl w:ilvl="2" w:tplc="0409001B" w:tentative="1">
      <w:start w:val="1"/>
      <w:numFmt w:val="lowerRoman"/>
      <w:lvlText w:val="%3."/>
      <w:lvlJc w:val="right"/>
      <w:pPr>
        <w:ind w:left="6332" w:hanging="180"/>
      </w:pPr>
    </w:lvl>
    <w:lvl w:ilvl="3" w:tplc="0409000F">
      <w:start w:val="1"/>
      <w:numFmt w:val="decimal"/>
      <w:lvlText w:val="%4."/>
      <w:lvlJc w:val="left"/>
      <w:pPr>
        <w:ind w:left="7052" w:hanging="360"/>
      </w:pPr>
    </w:lvl>
    <w:lvl w:ilvl="4" w:tplc="04090019" w:tentative="1">
      <w:start w:val="1"/>
      <w:numFmt w:val="lowerLetter"/>
      <w:lvlText w:val="%5."/>
      <w:lvlJc w:val="left"/>
      <w:pPr>
        <w:ind w:left="7772" w:hanging="360"/>
      </w:pPr>
    </w:lvl>
    <w:lvl w:ilvl="5" w:tplc="0409001B" w:tentative="1">
      <w:start w:val="1"/>
      <w:numFmt w:val="lowerRoman"/>
      <w:lvlText w:val="%6."/>
      <w:lvlJc w:val="right"/>
      <w:pPr>
        <w:ind w:left="8492" w:hanging="180"/>
      </w:pPr>
    </w:lvl>
    <w:lvl w:ilvl="6" w:tplc="0409000F" w:tentative="1">
      <w:start w:val="1"/>
      <w:numFmt w:val="decimal"/>
      <w:lvlText w:val="%7."/>
      <w:lvlJc w:val="left"/>
      <w:pPr>
        <w:ind w:left="9212" w:hanging="360"/>
      </w:pPr>
    </w:lvl>
    <w:lvl w:ilvl="7" w:tplc="04090019" w:tentative="1">
      <w:start w:val="1"/>
      <w:numFmt w:val="lowerLetter"/>
      <w:lvlText w:val="%8."/>
      <w:lvlJc w:val="left"/>
      <w:pPr>
        <w:ind w:left="9932" w:hanging="360"/>
      </w:pPr>
    </w:lvl>
    <w:lvl w:ilvl="8" w:tplc="0409001B" w:tentative="1">
      <w:start w:val="1"/>
      <w:numFmt w:val="lowerRoman"/>
      <w:lvlText w:val="%9."/>
      <w:lvlJc w:val="right"/>
      <w:pPr>
        <w:ind w:left="10652" w:hanging="180"/>
      </w:pPr>
    </w:lvl>
  </w:abstractNum>
  <w:abstractNum w:abstractNumId="299" w15:restartNumberingAfterBreak="0">
    <w:nsid w:val="64AF498D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00" w15:restartNumberingAfterBreak="0">
    <w:nsid w:val="64BB1A27"/>
    <w:multiLevelType w:val="hybridMultilevel"/>
    <w:tmpl w:val="DD580292"/>
    <w:lvl w:ilvl="0" w:tplc="0C72F1A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661C1303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02" w15:restartNumberingAfterBreak="0">
    <w:nsid w:val="663712E8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03" w15:restartNumberingAfterBreak="0">
    <w:nsid w:val="66657A7A"/>
    <w:multiLevelType w:val="hybridMultilevel"/>
    <w:tmpl w:val="CAB2931E"/>
    <w:lvl w:ilvl="0" w:tplc="04090019">
      <w:start w:val="1"/>
      <w:numFmt w:val="lowerLetter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04" w15:restartNumberingAfterBreak="0">
    <w:nsid w:val="66C72329"/>
    <w:multiLevelType w:val="hybridMultilevel"/>
    <w:tmpl w:val="90E2C772"/>
    <w:lvl w:ilvl="0" w:tplc="D89679C2">
      <w:start w:val="1"/>
      <w:numFmt w:val="lowerLetter"/>
      <w:lvlText w:val="%1."/>
      <w:lvlJc w:val="left"/>
      <w:pPr>
        <w:ind w:left="4532" w:hanging="360"/>
      </w:pPr>
      <w:rPr>
        <w:rFonts w:ascii="Bookman Old Style" w:hAnsi="Bookman Old Style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5252" w:hanging="360"/>
      </w:pPr>
    </w:lvl>
    <w:lvl w:ilvl="2" w:tplc="0409001B" w:tentative="1">
      <w:start w:val="1"/>
      <w:numFmt w:val="lowerRoman"/>
      <w:lvlText w:val="%3."/>
      <w:lvlJc w:val="right"/>
      <w:pPr>
        <w:ind w:left="5972" w:hanging="180"/>
      </w:pPr>
    </w:lvl>
    <w:lvl w:ilvl="3" w:tplc="0409000F" w:tentative="1">
      <w:start w:val="1"/>
      <w:numFmt w:val="decimal"/>
      <w:lvlText w:val="%4."/>
      <w:lvlJc w:val="left"/>
      <w:pPr>
        <w:ind w:left="6692" w:hanging="360"/>
      </w:pPr>
    </w:lvl>
    <w:lvl w:ilvl="4" w:tplc="04090019" w:tentative="1">
      <w:start w:val="1"/>
      <w:numFmt w:val="lowerLetter"/>
      <w:lvlText w:val="%5."/>
      <w:lvlJc w:val="left"/>
      <w:pPr>
        <w:ind w:left="7412" w:hanging="360"/>
      </w:pPr>
    </w:lvl>
    <w:lvl w:ilvl="5" w:tplc="0409001B" w:tentative="1">
      <w:start w:val="1"/>
      <w:numFmt w:val="lowerRoman"/>
      <w:lvlText w:val="%6."/>
      <w:lvlJc w:val="right"/>
      <w:pPr>
        <w:ind w:left="8132" w:hanging="180"/>
      </w:pPr>
    </w:lvl>
    <w:lvl w:ilvl="6" w:tplc="0409000F" w:tentative="1">
      <w:start w:val="1"/>
      <w:numFmt w:val="decimal"/>
      <w:lvlText w:val="%7."/>
      <w:lvlJc w:val="left"/>
      <w:pPr>
        <w:ind w:left="8852" w:hanging="360"/>
      </w:pPr>
    </w:lvl>
    <w:lvl w:ilvl="7" w:tplc="04090019" w:tentative="1">
      <w:start w:val="1"/>
      <w:numFmt w:val="lowerLetter"/>
      <w:lvlText w:val="%8."/>
      <w:lvlJc w:val="left"/>
      <w:pPr>
        <w:ind w:left="9572" w:hanging="360"/>
      </w:pPr>
    </w:lvl>
    <w:lvl w:ilvl="8" w:tplc="0409001B" w:tentative="1">
      <w:start w:val="1"/>
      <w:numFmt w:val="lowerRoman"/>
      <w:lvlText w:val="%9."/>
      <w:lvlJc w:val="right"/>
      <w:pPr>
        <w:ind w:left="10292" w:hanging="180"/>
      </w:pPr>
    </w:lvl>
  </w:abstractNum>
  <w:abstractNum w:abstractNumId="305" w15:restartNumberingAfterBreak="0">
    <w:nsid w:val="66F05F49"/>
    <w:multiLevelType w:val="hybridMultilevel"/>
    <w:tmpl w:val="1E480FF8"/>
    <w:lvl w:ilvl="0" w:tplc="DF64BF06">
      <w:start w:val="2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671B3D19"/>
    <w:multiLevelType w:val="hybridMultilevel"/>
    <w:tmpl w:val="6194E542"/>
    <w:lvl w:ilvl="0" w:tplc="44164D7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674B79DD"/>
    <w:multiLevelType w:val="hybridMultilevel"/>
    <w:tmpl w:val="EC308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677C3DE7"/>
    <w:multiLevelType w:val="hybridMultilevel"/>
    <w:tmpl w:val="006C95F6"/>
    <w:lvl w:ilvl="0" w:tplc="CFEAD604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67B440E2"/>
    <w:multiLevelType w:val="hybridMultilevel"/>
    <w:tmpl w:val="DDAA4D1A"/>
    <w:lvl w:ilvl="0" w:tplc="04090019">
      <w:start w:val="1"/>
      <w:numFmt w:val="lowerLetter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310" w15:restartNumberingAfterBreak="0">
    <w:nsid w:val="67CA7122"/>
    <w:multiLevelType w:val="hybridMultilevel"/>
    <w:tmpl w:val="882C878C"/>
    <w:lvl w:ilvl="0" w:tplc="E968DC76">
      <w:start w:val="1"/>
      <w:numFmt w:val="lowerLetter"/>
      <w:lvlText w:val="%1."/>
      <w:lvlJc w:val="left"/>
      <w:pPr>
        <w:ind w:left="48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2" w:hanging="360"/>
      </w:pPr>
    </w:lvl>
    <w:lvl w:ilvl="2" w:tplc="0409001B" w:tentative="1">
      <w:start w:val="1"/>
      <w:numFmt w:val="lowerRoman"/>
      <w:lvlText w:val="%3."/>
      <w:lvlJc w:val="right"/>
      <w:pPr>
        <w:ind w:left="6332" w:hanging="180"/>
      </w:pPr>
    </w:lvl>
    <w:lvl w:ilvl="3" w:tplc="0409000F" w:tentative="1">
      <w:start w:val="1"/>
      <w:numFmt w:val="decimal"/>
      <w:lvlText w:val="%4."/>
      <w:lvlJc w:val="left"/>
      <w:pPr>
        <w:ind w:left="7052" w:hanging="360"/>
      </w:pPr>
    </w:lvl>
    <w:lvl w:ilvl="4" w:tplc="04090019" w:tentative="1">
      <w:start w:val="1"/>
      <w:numFmt w:val="lowerLetter"/>
      <w:lvlText w:val="%5."/>
      <w:lvlJc w:val="left"/>
      <w:pPr>
        <w:ind w:left="7772" w:hanging="360"/>
      </w:pPr>
    </w:lvl>
    <w:lvl w:ilvl="5" w:tplc="0409001B" w:tentative="1">
      <w:start w:val="1"/>
      <w:numFmt w:val="lowerRoman"/>
      <w:lvlText w:val="%6."/>
      <w:lvlJc w:val="right"/>
      <w:pPr>
        <w:ind w:left="8492" w:hanging="180"/>
      </w:pPr>
    </w:lvl>
    <w:lvl w:ilvl="6" w:tplc="0409000F" w:tentative="1">
      <w:start w:val="1"/>
      <w:numFmt w:val="decimal"/>
      <w:lvlText w:val="%7."/>
      <w:lvlJc w:val="left"/>
      <w:pPr>
        <w:ind w:left="9212" w:hanging="360"/>
      </w:pPr>
    </w:lvl>
    <w:lvl w:ilvl="7" w:tplc="04090019" w:tentative="1">
      <w:start w:val="1"/>
      <w:numFmt w:val="lowerLetter"/>
      <w:lvlText w:val="%8."/>
      <w:lvlJc w:val="left"/>
      <w:pPr>
        <w:ind w:left="9932" w:hanging="360"/>
      </w:pPr>
    </w:lvl>
    <w:lvl w:ilvl="8" w:tplc="0409001B" w:tentative="1">
      <w:start w:val="1"/>
      <w:numFmt w:val="lowerRoman"/>
      <w:lvlText w:val="%9."/>
      <w:lvlJc w:val="right"/>
      <w:pPr>
        <w:ind w:left="10652" w:hanging="180"/>
      </w:pPr>
    </w:lvl>
  </w:abstractNum>
  <w:abstractNum w:abstractNumId="311" w15:restartNumberingAfterBreak="0">
    <w:nsid w:val="68210450"/>
    <w:multiLevelType w:val="hybridMultilevel"/>
    <w:tmpl w:val="B2A621D4"/>
    <w:lvl w:ilvl="0" w:tplc="FB488D50"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8892DF5"/>
    <w:multiLevelType w:val="hybridMultilevel"/>
    <w:tmpl w:val="B9A45A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68D801B9"/>
    <w:multiLevelType w:val="hybridMultilevel"/>
    <w:tmpl w:val="AF4A5F6A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14" w15:restartNumberingAfterBreak="0">
    <w:nsid w:val="68DA33F9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15" w15:restartNumberingAfterBreak="0">
    <w:nsid w:val="68FE3104"/>
    <w:multiLevelType w:val="hybridMultilevel"/>
    <w:tmpl w:val="DA72F0B0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16" w15:restartNumberingAfterBreak="0">
    <w:nsid w:val="69384467"/>
    <w:multiLevelType w:val="hybridMultilevel"/>
    <w:tmpl w:val="6994B98C"/>
    <w:lvl w:ilvl="0" w:tplc="4552B02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69AB2430"/>
    <w:multiLevelType w:val="hybridMultilevel"/>
    <w:tmpl w:val="9F8AF820"/>
    <w:lvl w:ilvl="0" w:tplc="B82283EE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18" w15:restartNumberingAfterBreak="0">
    <w:nsid w:val="6AED5D86"/>
    <w:multiLevelType w:val="hybridMultilevel"/>
    <w:tmpl w:val="02E0A0D6"/>
    <w:lvl w:ilvl="0" w:tplc="A2E6F07A">
      <w:numFmt w:val="bullet"/>
      <w:lvlText w:val=""/>
      <w:lvlJc w:val="left"/>
      <w:pPr>
        <w:ind w:left="72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B1712C6"/>
    <w:multiLevelType w:val="hybridMultilevel"/>
    <w:tmpl w:val="2BF2569E"/>
    <w:lvl w:ilvl="0" w:tplc="2B20B45E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0" w15:restartNumberingAfterBreak="0">
    <w:nsid w:val="6B5A35F7"/>
    <w:multiLevelType w:val="hybridMultilevel"/>
    <w:tmpl w:val="23FA9B36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6B782409"/>
    <w:multiLevelType w:val="hybridMultilevel"/>
    <w:tmpl w:val="B1686DA6"/>
    <w:lvl w:ilvl="0" w:tplc="04090019">
      <w:start w:val="1"/>
      <w:numFmt w:val="lowerLetter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22" w15:restartNumberingAfterBreak="0">
    <w:nsid w:val="6BCB264B"/>
    <w:multiLevelType w:val="multilevel"/>
    <w:tmpl w:val="4F5000C0"/>
    <w:lvl w:ilvl="0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23" w15:restartNumberingAfterBreak="0">
    <w:nsid w:val="6BCF2CA6"/>
    <w:multiLevelType w:val="hybridMultilevel"/>
    <w:tmpl w:val="A9A8337C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24" w15:restartNumberingAfterBreak="0">
    <w:nsid w:val="6C6232AC"/>
    <w:multiLevelType w:val="hybridMultilevel"/>
    <w:tmpl w:val="076C10D6"/>
    <w:lvl w:ilvl="0" w:tplc="6756E8C4">
      <w:start w:val="1"/>
      <w:numFmt w:val="lowerLetter"/>
      <w:lvlText w:val="%1."/>
      <w:lvlJc w:val="left"/>
      <w:pPr>
        <w:ind w:left="720" w:hanging="360"/>
      </w:pPr>
      <w:rPr>
        <w:rFonts w:ascii="Bookman Old Style" w:eastAsia="Calibri" w:hAnsi="Bookman Old Style" w:cs="Tahom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6C6A6343"/>
    <w:multiLevelType w:val="hybridMultilevel"/>
    <w:tmpl w:val="BA8E9376"/>
    <w:lvl w:ilvl="0" w:tplc="04090019">
      <w:start w:val="1"/>
      <w:numFmt w:val="lowerLetter"/>
      <w:lvlText w:val="%1."/>
      <w:lvlJc w:val="left"/>
      <w:pPr>
        <w:ind w:left="4140" w:hanging="360"/>
      </w:p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326" w15:restartNumberingAfterBreak="0">
    <w:nsid w:val="6D552750"/>
    <w:multiLevelType w:val="hybridMultilevel"/>
    <w:tmpl w:val="CB68F1BA"/>
    <w:lvl w:ilvl="0" w:tplc="8B20DC1C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27" w15:restartNumberingAfterBreak="0">
    <w:nsid w:val="6E337287"/>
    <w:multiLevelType w:val="hybridMultilevel"/>
    <w:tmpl w:val="C97415AE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28" w15:restartNumberingAfterBreak="0">
    <w:nsid w:val="6E864C17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29" w15:restartNumberingAfterBreak="0">
    <w:nsid w:val="6EFA353E"/>
    <w:multiLevelType w:val="hybridMultilevel"/>
    <w:tmpl w:val="D5000A4A"/>
    <w:lvl w:ilvl="0" w:tplc="3B22FCBA">
      <w:start w:val="1"/>
      <w:numFmt w:val="lowerLetter"/>
      <w:lvlText w:val="%1."/>
      <w:lvlJc w:val="left"/>
      <w:pPr>
        <w:ind w:left="360" w:hanging="360"/>
      </w:pPr>
      <w:rPr>
        <w:rFonts w:ascii="Bookman Old Style" w:hAnsi="Bookman Old Style" w:hint="default"/>
      </w:rPr>
    </w:lvl>
    <w:lvl w:ilvl="1" w:tplc="81FE61F6">
      <w:start w:val="1"/>
      <w:numFmt w:val="lowerRoman"/>
      <w:lvlText w:val="%2."/>
      <w:lvlJc w:val="left"/>
      <w:pPr>
        <w:ind w:left="1440" w:hanging="360"/>
      </w:pPr>
      <w:rPr>
        <w:rFonts w:ascii="Bookman Old Style" w:eastAsia="Times New Roman" w:hAnsi="Bookman Old Style" w:cs="Times New Roman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7058316A"/>
    <w:multiLevelType w:val="hybridMultilevel"/>
    <w:tmpl w:val="C12EB074"/>
    <w:lvl w:ilvl="0" w:tplc="2384D9CA">
      <w:start w:val="1"/>
      <w:numFmt w:val="lowerLetter"/>
      <w:lvlText w:val="%1."/>
      <w:lvlJc w:val="left"/>
      <w:pPr>
        <w:ind w:left="3762" w:hanging="360"/>
      </w:pPr>
      <w:rPr>
        <w:rFonts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4482" w:hanging="360"/>
      </w:pPr>
    </w:lvl>
    <w:lvl w:ilvl="2" w:tplc="3809001B" w:tentative="1">
      <w:start w:val="1"/>
      <w:numFmt w:val="lowerRoman"/>
      <w:lvlText w:val="%3."/>
      <w:lvlJc w:val="right"/>
      <w:pPr>
        <w:ind w:left="5202" w:hanging="180"/>
      </w:pPr>
    </w:lvl>
    <w:lvl w:ilvl="3" w:tplc="3809000F" w:tentative="1">
      <w:start w:val="1"/>
      <w:numFmt w:val="decimal"/>
      <w:lvlText w:val="%4."/>
      <w:lvlJc w:val="left"/>
      <w:pPr>
        <w:ind w:left="5922" w:hanging="360"/>
      </w:pPr>
    </w:lvl>
    <w:lvl w:ilvl="4" w:tplc="38090019" w:tentative="1">
      <w:start w:val="1"/>
      <w:numFmt w:val="lowerLetter"/>
      <w:lvlText w:val="%5."/>
      <w:lvlJc w:val="left"/>
      <w:pPr>
        <w:ind w:left="6642" w:hanging="360"/>
      </w:pPr>
    </w:lvl>
    <w:lvl w:ilvl="5" w:tplc="3809001B" w:tentative="1">
      <w:start w:val="1"/>
      <w:numFmt w:val="lowerRoman"/>
      <w:lvlText w:val="%6."/>
      <w:lvlJc w:val="right"/>
      <w:pPr>
        <w:ind w:left="7362" w:hanging="180"/>
      </w:pPr>
    </w:lvl>
    <w:lvl w:ilvl="6" w:tplc="3809000F" w:tentative="1">
      <w:start w:val="1"/>
      <w:numFmt w:val="decimal"/>
      <w:lvlText w:val="%7."/>
      <w:lvlJc w:val="left"/>
      <w:pPr>
        <w:ind w:left="8082" w:hanging="360"/>
      </w:pPr>
    </w:lvl>
    <w:lvl w:ilvl="7" w:tplc="38090019" w:tentative="1">
      <w:start w:val="1"/>
      <w:numFmt w:val="lowerLetter"/>
      <w:lvlText w:val="%8."/>
      <w:lvlJc w:val="left"/>
      <w:pPr>
        <w:ind w:left="8802" w:hanging="360"/>
      </w:pPr>
    </w:lvl>
    <w:lvl w:ilvl="8" w:tplc="3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31" w15:restartNumberingAfterBreak="0">
    <w:nsid w:val="707A5745"/>
    <w:multiLevelType w:val="hybridMultilevel"/>
    <w:tmpl w:val="5930DEC6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32" w15:restartNumberingAfterBreak="0">
    <w:nsid w:val="708A31E8"/>
    <w:multiLevelType w:val="hybridMultilevel"/>
    <w:tmpl w:val="C3C26642"/>
    <w:lvl w:ilvl="0" w:tplc="914A404A">
      <w:start w:val="1"/>
      <w:numFmt w:val="decimal"/>
      <w:lvlText w:val="%1)"/>
      <w:lvlJc w:val="left"/>
      <w:pPr>
        <w:ind w:left="3555" w:hanging="360"/>
      </w:pPr>
      <w:rPr>
        <w:rFonts w:ascii="Tahoma" w:hAnsi="Tahoma" w:cs="Tahoma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33" w15:restartNumberingAfterBreak="0">
    <w:nsid w:val="714523F3"/>
    <w:multiLevelType w:val="hybridMultilevel"/>
    <w:tmpl w:val="5900D462"/>
    <w:lvl w:ilvl="0" w:tplc="711829D6">
      <w:start w:val="1"/>
      <w:numFmt w:val="lowerLetter"/>
      <w:lvlText w:val="(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71E95B15"/>
    <w:multiLevelType w:val="hybridMultilevel"/>
    <w:tmpl w:val="AF4A5F6A"/>
    <w:lvl w:ilvl="0" w:tplc="60BEC4F6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35" w15:restartNumberingAfterBreak="0">
    <w:nsid w:val="7230761F"/>
    <w:multiLevelType w:val="hybridMultilevel"/>
    <w:tmpl w:val="24345814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36" w15:restartNumberingAfterBreak="0">
    <w:nsid w:val="7241783C"/>
    <w:multiLevelType w:val="hybridMultilevel"/>
    <w:tmpl w:val="2B908F2E"/>
    <w:lvl w:ilvl="0" w:tplc="36C0BC5C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84D984">
      <w:start w:val="1"/>
      <w:numFmt w:val="decimal"/>
      <w:lvlText w:val="%3)"/>
      <w:lvlJc w:val="right"/>
      <w:pPr>
        <w:ind w:left="2160" w:hanging="180"/>
      </w:pPr>
      <w:rPr>
        <w:rFonts w:ascii="Bookman Old Style" w:eastAsia="Times New Roman" w:hAnsi="Bookman Old Style" w:cs="Tahom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72766B76"/>
    <w:multiLevelType w:val="hybridMultilevel"/>
    <w:tmpl w:val="37A64520"/>
    <w:lvl w:ilvl="0" w:tplc="60843F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trike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729D5216"/>
    <w:multiLevelType w:val="hybridMultilevel"/>
    <w:tmpl w:val="1D34DA30"/>
    <w:lvl w:ilvl="0" w:tplc="801C32AA">
      <w:start w:val="1"/>
      <w:numFmt w:val="lowerLetter"/>
      <w:lvlText w:val="(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72FA3BFC"/>
    <w:multiLevelType w:val="hybridMultilevel"/>
    <w:tmpl w:val="D0641B10"/>
    <w:lvl w:ilvl="0" w:tplc="FA5AE094">
      <w:start w:val="1"/>
      <w:numFmt w:val="decimal"/>
      <w:lvlText w:val="%1."/>
      <w:lvlJc w:val="left"/>
      <w:pPr>
        <w:ind w:left="2912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40" w15:restartNumberingAfterBreak="0">
    <w:nsid w:val="739C7D8E"/>
    <w:multiLevelType w:val="hybridMultilevel"/>
    <w:tmpl w:val="BFC2226A"/>
    <w:lvl w:ilvl="0" w:tplc="C0E6F2E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73E56600"/>
    <w:multiLevelType w:val="hybridMultilevel"/>
    <w:tmpl w:val="6C72E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73FE23FC"/>
    <w:multiLevelType w:val="hybridMultilevel"/>
    <w:tmpl w:val="E8B63816"/>
    <w:lvl w:ilvl="0" w:tplc="01C8AC10">
      <w:start w:val="1"/>
      <w:numFmt w:val="decimal"/>
      <w:lvlText w:val="%1)"/>
      <w:lvlJc w:val="left"/>
      <w:pPr>
        <w:ind w:left="31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916" w:hanging="360"/>
      </w:pPr>
    </w:lvl>
    <w:lvl w:ilvl="2" w:tplc="0421001B" w:tentative="1">
      <w:start w:val="1"/>
      <w:numFmt w:val="lowerRoman"/>
      <w:lvlText w:val="%3."/>
      <w:lvlJc w:val="right"/>
      <w:pPr>
        <w:ind w:left="4636" w:hanging="180"/>
      </w:pPr>
    </w:lvl>
    <w:lvl w:ilvl="3" w:tplc="0421000F" w:tentative="1">
      <w:start w:val="1"/>
      <w:numFmt w:val="decimal"/>
      <w:lvlText w:val="%4."/>
      <w:lvlJc w:val="left"/>
      <w:pPr>
        <w:ind w:left="5356" w:hanging="360"/>
      </w:pPr>
    </w:lvl>
    <w:lvl w:ilvl="4" w:tplc="04210019" w:tentative="1">
      <w:start w:val="1"/>
      <w:numFmt w:val="lowerLetter"/>
      <w:lvlText w:val="%5."/>
      <w:lvlJc w:val="left"/>
      <w:pPr>
        <w:ind w:left="6076" w:hanging="360"/>
      </w:pPr>
    </w:lvl>
    <w:lvl w:ilvl="5" w:tplc="0421001B" w:tentative="1">
      <w:start w:val="1"/>
      <w:numFmt w:val="lowerRoman"/>
      <w:lvlText w:val="%6."/>
      <w:lvlJc w:val="right"/>
      <w:pPr>
        <w:ind w:left="6796" w:hanging="180"/>
      </w:pPr>
    </w:lvl>
    <w:lvl w:ilvl="6" w:tplc="0421000F" w:tentative="1">
      <w:start w:val="1"/>
      <w:numFmt w:val="decimal"/>
      <w:lvlText w:val="%7."/>
      <w:lvlJc w:val="left"/>
      <w:pPr>
        <w:ind w:left="7516" w:hanging="360"/>
      </w:pPr>
    </w:lvl>
    <w:lvl w:ilvl="7" w:tplc="04210019" w:tentative="1">
      <w:start w:val="1"/>
      <w:numFmt w:val="lowerLetter"/>
      <w:lvlText w:val="%8."/>
      <w:lvlJc w:val="left"/>
      <w:pPr>
        <w:ind w:left="8236" w:hanging="360"/>
      </w:pPr>
    </w:lvl>
    <w:lvl w:ilvl="8" w:tplc="0421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343" w15:restartNumberingAfterBreak="0">
    <w:nsid w:val="744C652A"/>
    <w:multiLevelType w:val="hybridMultilevel"/>
    <w:tmpl w:val="7E76F76E"/>
    <w:lvl w:ilvl="0" w:tplc="44164D7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745A0437"/>
    <w:multiLevelType w:val="hybridMultilevel"/>
    <w:tmpl w:val="CF987FAE"/>
    <w:lvl w:ilvl="0" w:tplc="9B56C024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74A3743A"/>
    <w:multiLevelType w:val="hybridMultilevel"/>
    <w:tmpl w:val="C8E80F86"/>
    <w:lvl w:ilvl="0" w:tplc="BB9246F6">
      <w:start w:val="1"/>
      <w:numFmt w:val="lowerLetter"/>
      <w:lvlText w:val="%1."/>
      <w:lvlJc w:val="left"/>
      <w:pPr>
        <w:ind w:left="3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46" w15:restartNumberingAfterBreak="0">
    <w:nsid w:val="74DE2F90"/>
    <w:multiLevelType w:val="hybridMultilevel"/>
    <w:tmpl w:val="E5385102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47" w15:restartNumberingAfterBreak="0">
    <w:nsid w:val="74EB3E6A"/>
    <w:multiLevelType w:val="hybridMultilevel"/>
    <w:tmpl w:val="D0165382"/>
    <w:lvl w:ilvl="0" w:tplc="3688511E">
      <w:start w:val="1"/>
      <w:numFmt w:val="decimal"/>
      <w:lvlText w:val="%1."/>
      <w:lvlJc w:val="left"/>
      <w:pPr>
        <w:ind w:left="32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48" w15:restartNumberingAfterBreak="0">
    <w:nsid w:val="75B31D9E"/>
    <w:multiLevelType w:val="hybridMultilevel"/>
    <w:tmpl w:val="A96C2AC0"/>
    <w:lvl w:ilvl="0" w:tplc="0602DED8">
      <w:start w:val="1"/>
      <w:numFmt w:val="lowerLetter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49" w15:restartNumberingAfterBreak="0">
    <w:nsid w:val="76626C5B"/>
    <w:multiLevelType w:val="hybridMultilevel"/>
    <w:tmpl w:val="426C74A4"/>
    <w:lvl w:ilvl="0" w:tplc="BABC330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76E50712"/>
    <w:multiLevelType w:val="hybridMultilevel"/>
    <w:tmpl w:val="B4E89FF8"/>
    <w:lvl w:ilvl="0" w:tplc="756C18C6">
      <w:start w:val="1"/>
      <w:numFmt w:val="low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51" w15:restartNumberingAfterBreak="0">
    <w:nsid w:val="76FD0FC5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52" w15:restartNumberingAfterBreak="0">
    <w:nsid w:val="785650BD"/>
    <w:multiLevelType w:val="hybridMultilevel"/>
    <w:tmpl w:val="F4BEB100"/>
    <w:lvl w:ilvl="0" w:tplc="BED4412E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trike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353" w15:restartNumberingAfterBreak="0">
    <w:nsid w:val="787750E1"/>
    <w:multiLevelType w:val="hybridMultilevel"/>
    <w:tmpl w:val="FC0E32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78EC4E3E"/>
    <w:multiLevelType w:val="hybridMultilevel"/>
    <w:tmpl w:val="56F4425E"/>
    <w:lvl w:ilvl="0" w:tplc="6FFEE7D4">
      <w:start w:val="1"/>
      <w:numFmt w:val="lowerLetter"/>
      <w:lvlText w:val="%1."/>
      <w:lvlJc w:val="left"/>
      <w:pPr>
        <w:ind w:left="369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55" w15:restartNumberingAfterBreak="0">
    <w:nsid w:val="79050A70"/>
    <w:multiLevelType w:val="hybridMultilevel"/>
    <w:tmpl w:val="604A6292"/>
    <w:lvl w:ilvl="0" w:tplc="E8BAEE50">
      <w:start w:val="1"/>
      <w:numFmt w:val="lowerLetter"/>
      <w:lvlText w:val="%1."/>
      <w:lvlJc w:val="left"/>
      <w:pPr>
        <w:ind w:left="720" w:hanging="360"/>
      </w:pPr>
      <w:rPr>
        <w:rFonts w:ascii="Bookman Old Style" w:eastAsia="Times New Roman" w:hAnsi="Bookman Old Style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79BC7568"/>
    <w:multiLevelType w:val="hybridMultilevel"/>
    <w:tmpl w:val="29F4ED0C"/>
    <w:lvl w:ilvl="0" w:tplc="753884D6">
      <w:start w:val="1"/>
      <w:numFmt w:val="lowerLetter"/>
      <w:lvlText w:val="%1."/>
      <w:lvlJc w:val="left"/>
      <w:pPr>
        <w:ind w:left="3330" w:hanging="360"/>
      </w:pPr>
      <w:rPr>
        <w:rFonts w:ascii="Bookman Old Style" w:eastAsia="Calibri" w:hAnsi="Bookman Old Style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357" w15:restartNumberingAfterBreak="0">
    <w:nsid w:val="79DC3E93"/>
    <w:multiLevelType w:val="hybridMultilevel"/>
    <w:tmpl w:val="F1060E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8" w15:restartNumberingAfterBreak="0">
    <w:nsid w:val="79E356D3"/>
    <w:multiLevelType w:val="hybridMultilevel"/>
    <w:tmpl w:val="06647702"/>
    <w:lvl w:ilvl="0" w:tplc="04090017">
      <w:start w:val="1"/>
      <w:numFmt w:val="lowerLetter"/>
      <w:lvlText w:val="%1)"/>
      <w:lvlJc w:val="left"/>
      <w:pPr>
        <w:ind w:left="3690" w:hanging="360"/>
      </w:pPr>
    </w:lvl>
    <w:lvl w:ilvl="1" w:tplc="04090019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17">
      <w:start w:val="1"/>
      <w:numFmt w:val="lowerLetter"/>
      <w:lvlText w:val="%4)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359" w15:restartNumberingAfterBreak="0">
    <w:nsid w:val="7A5021E7"/>
    <w:multiLevelType w:val="hybridMultilevel"/>
    <w:tmpl w:val="3DE4D9CC"/>
    <w:lvl w:ilvl="0" w:tplc="0409000F">
      <w:start w:val="1"/>
      <w:numFmt w:val="decimal"/>
      <w:lvlText w:val="%1."/>
      <w:lvlJc w:val="left"/>
      <w:pPr>
        <w:ind w:left="3054" w:hanging="360"/>
      </w:p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60" w15:restartNumberingAfterBreak="0">
    <w:nsid w:val="7B1A7451"/>
    <w:multiLevelType w:val="hybridMultilevel"/>
    <w:tmpl w:val="4154BE58"/>
    <w:lvl w:ilvl="0" w:tplc="E0967A58">
      <w:start w:val="2"/>
      <w:numFmt w:val="lowerLetter"/>
      <w:lvlText w:val="%1."/>
      <w:lvlJc w:val="left"/>
      <w:pPr>
        <w:ind w:left="36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7B1C45CE"/>
    <w:multiLevelType w:val="hybridMultilevel"/>
    <w:tmpl w:val="799CC8A4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62" w15:restartNumberingAfterBreak="0">
    <w:nsid w:val="7B9D0EE1"/>
    <w:multiLevelType w:val="hybridMultilevel"/>
    <w:tmpl w:val="0EB22FE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63" w15:restartNumberingAfterBreak="0">
    <w:nsid w:val="7C1D2A47"/>
    <w:multiLevelType w:val="hybridMultilevel"/>
    <w:tmpl w:val="D82E0C60"/>
    <w:lvl w:ilvl="0" w:tplc="0B726554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7C593226"/>
    <w:multiLevelType w:val="hybridMultilevel"/>
    <w:tmpl w:val="47AAA0C8"/>
    <w:lvl w:ilvl="0" w:tplc="36C0BC5C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7D8527E8"/>
    <w:multiLevelType w:val="hybridMultilevel"/>
    <w:tmpl w:val="723275EA"/>
    <w:lvl w:ilvl="0" w:tplc="82D22B3A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7DB27454"/>
    <w:multiLevelType w:val="hybridMultilevel"/>
    <w:tmpl w:val="393AB2F0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67" w15:restartNumberingAfterBreak="0">
    <w:nsid w:val="7DB73C1C"/>
    <w:multiLevelType w:val="hybridMultilevel"/>
    <w:tmpl w:val="7E7A8F0A"/>
    <w:lvl w:ilvl="0" w:tplc="179E65CA">
      <w:start w:val="1"/>
      <w:numFmt w:val="lowerRoman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eastAsia="Times New Roman" w:hAnsi="Bookman Old Style" w:cs="Times New Roman" w:hint="default"/>
        <w:b w:val="0"/>
        <w:i w:val="0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7E0F6666"/>
    <w:multiLevelType w:val="hybridMultilevel"/>
    <w:tmpl w:val="5844BAD4"/>
    <w:lvl w:ilvl="0" w:tplc="9AC286DE">
      <w:start w:val="1"/>
      <w:numFmt w:val="decimal"/>
      <w:lvlText w:val="%1."/>
      <w:lvlJc w:val="left"/>
      <w:pPr>
        <w:ind w:left="360" w:hanging="360"/>
      </w:pPr>
      <w:rPr>
        <w:rFonts w:ascii="Tahoma" w:hAnsi="Tahoma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9" w15:restartNumberingAfterBreak="0">
    <w:nsid w:val="7E3D34FB"/>
    <w:multiLevelType w:val="hybridMultilevel"/>
    <w:tmpl w:val="7536F8E8"/>
    <w:lvl w:ilvl="0" w:tplc="41F833AC">
      <w:start w:val="1"/>
      <w:numFmt w:val="lowerLetter"/>
      <w:lvlText w:val="%1."/>
      <w:lvlJc w:val="left"/>
      <w:pPr>
        <w:ind w:left="342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370" w15:restartNumberingAfterBreak="0">
    <w:nsid w:val="7ED44C5A"/>
    <w:multiLevelType w:val="hybridMultilevel"/>
    <w:tmpl w:val="59487CBA"/>
    <w:lvl w:ilvl="0" w:tplc="0CD480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71" w15:restartNumberingAfterBreak="0">
    <w:nsid w:val="7EE74017"/>
    <w:multiLevelType w:val="hybridMultilevel"/>
    <w:tmpl w:val="CE8C841C"/>
    <w:lvl w:ilvl="0" w:tplc="0AFE1618">
      <w:start w:val="1"/>
      <w:numFmt w:val="lowerLetter"/>
      <w:lvlText w:val="%1."/>
      <w:lvlJc w:val="left"/>
      <w:pPr>
        <w:ind w:left="1440" w:hanging="360"/>
      </w:pPr>
      <w:rPr>
        <w:rFonts w:ascii="Bookman Old Style" w:hAnsi="Bookman Old Style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2" w15:restartNumberingAfterBreak="0">
    <w:nsid w:val="7EE85567"/>
    <w:multiLevelType w:val="hybridMultilevel"/>
    <w:tmpl w:val="654EBECC"/>
    <w:lvl w:ilvl="0" w:tplc="7340FA98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73" w15:restartNumberingAfterBreak="0">
    <w:nsid w:val="7F99662A"/>
    <w:multiLevelType w:val="hybridMultilevel"/>
    <w:tmpl w:val="F910A76C"/>
    <w:lvl w:ilvl="0" w:tplc="54163434">
      <w:start w:val="4"/>
      <w:numFmt w:val="bullet"/>
      <w:lvlText w:val=""/>
      <w:lvlJc w:val="left"/>
      <w:pPr>
        <w:ind w:left="3960" w:hanging="360"/>
      </w:pPr>
      <w:rPr>
        <w:rFonts w:ascii="Wingdings" w:eastAsia="Calibri" w:hAnsi="Wingdings" w:cs="Tahoma" w:hint="default"/>
      </w:rPr>
    </w:lvl>
    <w:lvl w:ilvl="1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74" w15:restartNumberingAfterBreak="0">
    <w:nsid w:val="7FA06F46"/>
    <w:multiLevelType w:val="hybridMultilevel"/>
    <w:tmpl w:val="5C5A737E"/>
    <w:lvl w:ilvl="0" w:tplc="04090019">
      <w:start w:val="1"/>
      <w:numFmt w:val="lowerLetter"/>
      <w:lvlText w:val="%1."/>
      <w:lvlJc w:val="left"/>
      <w:pPr>
        <w:ind w:left="4860" w:hanging="360"/>
      </w:p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375" w15:restartNumberingAfterBreak="0">
    <w:nsid w:val="7FA76CBB"/>
    <w:multiLevelType w:val="hybridMultilevel"/>
    <w:tmpl w:val="1FFEBEEC"/>
    <w:lvl w:ilvl="0" w:tplc="F05E0A7A">
      <w:start w:val="1"/>
      <w:numFmt w:val="decimal"/>
      <w:lvlText w:val="%1."/>
      <w:lvlJc w:val="left"/>
      <w:pPr>
        <w:ind w:left="305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7FC57C3F"/>
    <w:multiLevelType w:val="hybridMultilevel"/>
    <w:tmpl w:val="C4B28AB2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69"/>
  </w:num>
  <w:num w:numId="2">
    <w:abstractNumId w:val="159"/>
  </w:num>
  <w:num w:numId="3">
    <w:abstractNumId w:val="253"/>
  </w:num>
  <w:num w:numId="4">
    <w:abstractNumId w:val="181"/>
  </w:num>
  <w:num w:numId="5">
    <w:abstractNumId w:val="319"/>
  </w:num>
  <w:num w:numId="6">
    <w:abstractNumId w:val="61"/>
  </w:num>
  <w:num w:numId="7">
    <w:abstractNumId w:val="376"/>
  </w:num>
  <w:num w:numId="8">
    <w:abstractNumId w:val="257"/>
  </w:num>
  <w:num w:numId="9">
    <w:abstractNumId w:val="183"/>
  </w:num>
  <w:num w:numId="10">
    <w:abstractNumId w:val="228"/>
  </w:num>
  <w:num w:numId="11">
    <w:abstractNumId w:val="348"/>
  </w:num>
  <w:num w:numId="12">
    <w:abstractNumId w:val="71"/>
  </w:num>
  <w:num w:numId="13">
    <w:abstractNumId w:val="118"/>
  </w:num>
  <w:num w:numId="14">
    <w:abstractNumId w:val="64"/>
  </w:num>
  <w:num w:numId="15">
    <w:abstractNumId w:val="207"/>
  </w:num>
  <w:num w:numId="16">
    <w:abstractNumId w:val="101"/>
  </w:num>
  <w:num w:numId="17">
    <w:abstractNumId w:val="202"/>
  </w:num>
  <w:num w:numId="18">
    <w:abstractNumId w:val="125"/>
  </w:num>
  <w:num w:numId="19">
    <w:abstractNumId w:val="208"/>
  </w:num>
  <w:num w:numId="20">
    <w:abstractNumId w:val="176"/>
  </w:num>
  <w:num w:numId="21">
    <w:abstractNumId w:val="327"/>
  </w:num>
  <w:num w:numId="22">
    <w:abstractNumId w:val="150"/>
  </w:num>
  <w:num w:numId="23">
    <w:abstractNumId w:val="167"/>
  </w:num>
  <w:num w:numId="24">
    <w:abstractNumId w:val="154"/>
  </w:num>
  <w:num w:numId="25">
    <w:abstractNumId w:val="273"/>
  </w:num>
  <w:num w:numId="26">
    <w:abstractNumId w:val="45"/>
  </w:num>
  <w:num w:numId="27">
    <w:abstractNumId w:val="188"/>
  </w:num>
  <w:num w:numId="28">
    <w:abstractNumId w:val="86"/>
  </w:num>
  <w:num w:numId="29">
    <w:abstractNumId w:val="254"/>
  </w:num>
  <w:num w:numId="30">
    <w:abstractNumId w:val="146"/>
  </w:num>
  <w:num w:numId="31">
    <w:abstractNumId w:val="286"/>
  </w:num>
  <w:num w:numId="32">
    <w:abstractNumId w:val="196"/>
  </w:num>
  <w:num w:numId="33">
    <w:abstractNumId w:val="34"/>
  </w:num>
  <w:num w:numId="34">
    <w:abstractNumId w:val="20"/>
  </w:num>
  <w:num w:numId="35">
    <w:abstractNumId w:val="334"/>
  </w:num>
  <w:num w:numId="36">
    <w:abstractNumId w:val="63"/>
  </w:num>
  <w:num w:numId="37">
    <w:abstractNumId w:val="313"/>
  </w:num>
  <w:num w:numId="38">
    <w:abstractNumId w:val="51"/>
  </w:num>
  <w:num w:numId="39">
    <w:abstractNumId w:val="373"/>
  </w:num>
  <w:num w:numId="40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73"/>
  </w:num>
  <w:num w:numId="42">
    <w:abstractNumId w:val="114"/>
  </w:num>
  <w:num w:numId="43">
    <w:abstractNumId w:val="218"/>
  </w:num>
  <w:num w:numId="44">
    <w:abstractNumId w:val="337"/>
  </w:num>
  <w:num w:numId="45">
    <w:abstractNumId w:val="130"/>
  </w:num>
  <w:num w:numId="46">
    <w:abstractNumId w:val="0"/>
  </w:num>
  <w:num w:numId="47">
    <w:abstractNumId w:val="127"/>
  </w:num>
  <w:num w:numId="48">
    <w:abstractNumId w:val="339"/>
  </w:num>
  <w:num w:numId="49">
    <w:abstractNumId w:val="113"/>
  </w:num>
  <w:num w:numId="50">
    <w:abstractNumId w:val="322"/>
  </w:num>
  <w:num w:numId="51">
    <w:abstractNumId w:val="262"/>
  </w:num>
  <w:num w:numId="52">
    <w:abstractNumId w:val="256"/>
  </w:num>
  <w:num w:numId="53">
    <w:abstractNumId w:val="291"/>
  </w:num>
  <w:num w:numId="54">
    <w:abstractNumId w:val="219"/>
  </w:num>
  <w:num w:numId="55">
    <w:abstractNumId w:val="93"/>
  </w:num>
  <w:num w:numId="56">
    <w:abstractNumId w:val="149"/>
  </w:num>
  <w:num w:numId="57">
    <w:abstractNumId w:val="6"/>
  </w:num>
  <w:num w:numId="58">
    <w:abstractNumId w:val="204"/>
  </w:num>
  <w:num w:numId="59">
    <w:abstractNumId w:val="21"/>
  </w:num>
  <w:num w:numId="60">
    <w:abstractNumId w:val="62"/>
  </w:num>
  <w:num w:numId="61">
    <w:abstractNumId w:val="137"/>
  </w:num>
  <w:num w:numId="62">
    <w:abstractNumId w:val="336"/>
  </w:num>
  <w:num w:numId="63">
    <w:abstractNumId w:val="38"/>
  </w:num>
  <w:num w:numId="64">
    <w:abstractNumId w:val="343"/>
  </w:num>
  <w:num w:numId="65">
    <w:abstractNumId w:val="306"/>
  </w:num>
  <w:num w:numId="66">
    <w:abstractNumId w:val="25"/>
  </w:num>
  <w:num w:numId="67">
    <w:abstractNumId w:val="1"/>
  </w:num>
  <w:num w:numId="68">
    <w:abstractNumId w:val="282"/>
  </w:num>
  <w:num w:numId="69">
    <w:abstractNumId w:val="140"/>
  </w:num>
  <w:num w:numId="70">
    <w:abstractNumId w:val="305"/>
  </w:num>
  <w:num w:numId="71">
    <w:abstractNumId w:val="54"/>
  </w:num>
  <w:num w:numId="72">
    <w:abstractNumId w:val="53"/>
  </w:num>
  <w:num w:numId="73">
    <w:abstractNumId w:val="89"/>
  </w:num>
  <w:num w:numId="74">
    <w:abstractNumId w:val="152"/>
  </w:num>
  <w:num w:numId="75">
    <w:abstractNumId w:val="10"/>
  </w:num>
  <w:num w:numId="76">
    <w:abstractNumId w:val="310"/>
  </w:num>
  <w:num w:numId="77">
    <w:abstractNumId w:val="205"/>
  </w:num>
  <w:num w:numId="78">
    <w:abstractNumId w:val="298"/>
  </w:num>
  <w:num w:numId="79">
    <w:abstractNumId w:val="239"/>
  </w:num>
  <w:num w:numId="80">
    <w:abstractNumId w:val="235"/>
  </w:num>
  <w:num w:numId="81">
    <w:abstractNumId w:val="268"/>
  </w:num>
  <w:num w:numId="82">
    <w:abstractNumId w:val="91"/>
  </w:num>
  <w:num w:numId="83">
    <w:abstractNumId w:val="296"/>
  </w:num>
  <w:num w:numId="84">
    <w:abstractNumId w:val="39"/>
  </w:num>
  <w:num w:numId="85">
    <w:abstractNumId w:val="2"/>
  </w:num>
  <w:num w:numId="86">
    <w:abstractNumId w:val="78"/>
  </w:num>
  <w:num w:numId="87">
    <w:abstractNumId w:val="341"/>
  </w:num>
  <w:num w:numId="88">
    <w:abstractNumId w:val="195"/>
  </w:num>
  <w:num w:numId="89">
    <w:abstractNumId w:val="95"/>
  </w:num>
  <w:num w:numId="90">
    <w:abstractNumId w:val="65"/>
  </w:num>
  <w:num w:numId="91">
    <w:abstractNumId w:val="1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3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3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36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>
    <w:abstractNumId w:val="2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8">
    <w:abstractNumId w:val="3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>
    <w:abstractNumId w:val="220"/>
  </w:num>
  <w:num w:numId="101">
    <w:abstractNumId w:val="36"/>
  </w:num>
  <w:num w:numId="102">
    <w:abstractNumId w:val="340"/>
  </w:num>
  <w:num w:numId="103">
    <w:abstractNumId w:val="194"/>
  </w:num>
  <w:num w:numId="104">
    <w:abstractNumId w:val="52"/>
  </w:num>
  <w:num w:numId="105">
    <w:abstractNumId w:val="364"/>
  </w:num>
  <w:num w:numId="106">
    <w:abstractNumId w:val="260"/>
  </w:num>
  <w:num w:numId="107">
    <w:abstractNumId w:val="128"/>
  </w:num>
  <w:num w:numId="108">
    <w:abstractNumId w:val="210"/>
  </w:num>
  <w:num w:numId="109">
    <w:abstractNumId w:val="163"/>
  </w:num>
  <w:num w:numId="110">
    <w:abstractNumId w:val="175"/>
  </w:num>
  <w:num w:numId="111">
    <w:abstractNumId w:val="250"/>
  </w:num>
  <w:num w:numId="112">
    <w:abstractNumId w:val="213"/>
  </w:num>
  <w:num w:numId="113">
    <w:abstractNumId w:val="267"/>
  </w:num>
  <w:num w:numId="114">
    <w:abstractNumId w:val="308"/>
  </w:num>
  <w:num w:numId="115">
    <w:abstractNumId w:val="14"/>
  </w:num>
  <w:num w:numId="116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>
    <w:abstractNumId w:val="26"/>
  </w:num>
  <w:num w:numId="118">
    <w:abstractNumId w:val="171"/>
  </w:num>
  <w:num w:numId="119">
    <w:abstractNumId w:val="115"/>
  </w:num>
  <w:num w:numId="120">
    <w:abstractNumId w:val="215"/>
  </w:num>
  <w:num w:numId="121">
    <w:abstractNumId w:val="84"/>
  </w:num>
  <w:num w:numId="122">
    <w:abstractNumId w:val="345"/>
  </w:num>
  <w:num w:numId="123">
    <w:abstractNumId w:val="42"/>
  </w:num>
  <w:num w:numId="124">
    <w:abstractNumId w:val="126"/>
  </w:num>
  <w:num w:numId="125">
    <w:abstractNumId w:val="203"/>
  </w:num>
  <w:num w:numId="126">
    <w:abstractNumId w:val="255"/>
  </w:num>
  <w:num w:numId="127">
    <w:abstractNumId w:val="332"/>
  </w:num>
  <w:num w:numId="128">
    <w:abstractNumId w:val="160"/>
  </w:num>
  <w:num w:numId="129">
    <w:abstractNumId w:val="87"/>
  </w:num>
  <w:num w:numId="130">
    <w:abstractNumId w:val="48"/>
  </w:num>
  <w:num w:numId="131">
    <w:abstractNumId w:val="360"/>
  </w:num>
  <w:num w:numId="132">
    <w:abstractNumId w:val="109"/>
  </w:num>
  <w:num w:numId="133">
    <w:abstractNumId w:val="131"/>
  </w:num>
  <w:num w:numId="134">
    <w:abstractNumId w:val="289"/>
  </w:num>
  <w:num w:numId="135">
    <w:abstractNumId w:val="317"/>
  </w:num>
  <w:num w:numId="136">
    <w:abstractNumId w:val="147"/>
  </w:num>
  <w:num w:numId="137">
    <w:abstractNumId w:val="326"/>
  </w:num>
  <w:num w:numId="138">
    <w:abstractNumId w:val="162"/>
  </w:num>
  <w:num w:numId="139">
    <w:abstractNumId w:val="287"/>
  </w:num>
  <w:num w:numId="140">
    <w:abstractNumId w:val="129"/>
  </w:num>
  <w:num w:numId="141">
    <w:abstractNumId w:val="106"/>
  </w:num>
  <w:num w:numId="142">
    <w:abstractNumId w:val="24"/>
  </w:num>
  <w:num w:numId="143">
    <w:abstractNumId w:val="284"/>
  </w:num>
  <w:num w:numId="144">
    <w:abstractNumId w:val="182"/>
  </w:num>
  <w:num w:numId="145">
    <w:abstractNumId w:val="135"/>
  </w:num>
  <w:num w:numId="146">
    <w:abstractNumId w:val="132"/>
  </w:num>
  <w:num w:numId="147">
    <w:abstractNumId w:val="198"/>
  </w:num>
  <w:num w:numId="148">
    <w:abstractNumId w:val="69"/>
  </w:num>
  <w:num w:numId="149">
    <w:abstractNumId w:val="288"/>
  </w:num>
  <w:num w:numId="150">
    <w:abstractNumId w:val="187"/>
  </w:num>
  <w:num w:numId="151">
    <w:abstractNumId w:val="50"/>
  </w:num>
  <w:num w:numId="152">
    <w:abstractNumId w:val="37"/>
  </w:num>
  <w:num w:numId="153">
    <w:abstractNumId w:val="145"/>
  </w:num>
  <w:num w:numId="154">
    <w:abstractNumId w:val="304"/>
  </w:num>
  <w:num w:numId="155">
    <w:abstractNumId w:val="272"/>
  </w:num>
  <w:num w:numId="156">
    <w:abstractNumId w:val="292"/>
  </w:num>
  <w:num w:numId="157">
    <w:abstractNumId w:val="372"/>
  </w:num>
  <w:num w:numId="158">
    <w:abstractNumId w:val="285"/>
  </w:num>
  <w:num w:numId="159">
    <w:abstractNumId w:val="13"/>
  </w:num>
  <w:num w:numId="160">
    <w:abstractNumId w:val="349"/>
  </w:num>
  <w:num w:numId="161">
    <w:abstractNumId w:val="178"/>
  </w:num>
  <w:num w:numId="162">
    <w:abstractNumId w:val="355"/>
  </w:num>
  <w:num w:numId="163">
    <w:abstractNumId w:val="356"/>
  </w:num>
  <w:num w:numId="164">
    <w:abstractNumId w:val="31"/>
  </w:num>
  <w:num w:numId="165">
    <w:abstractNumId w:val="354"/>
  </w:num>
  <w:num w:numId="166">
    <w:abstractNumId w:val="269"/>
  </w:num>
  <w:num w:numId="167">
    <w:abstractNumId w:val="274"/>
  </w:num>
  <w:num w:numId="168">
    <w:abstractNumId w:val="185"/>
  </w:num>
  <w:num w:numId="169">
    <w:abstractNumId w:val="27"/>
  </w:num>
  <w:num w:numId="170">
    <w:abstractNumId w:val="172"/>
  </w:num>
  <w:num w:numId="171">
    <w:abstractNumId w:val="344"/>
  </w:num>
  <w:num w:numId="172">
    <w:abstractNumId w:val="122"/>
  </w:num>
  <w:num w:numId="173">
    <w:abstractNumId w:val="90"/>
  </w:num>
  <w:num w:numId="174">
    <w:abstractNumId w:val="79"/>
  </w:num>
  <w:num w:numId="175">
    <w:abstractNumId w:val="352"/>
  </w:num>
  <w:num w:numId="176">
    <w:abstractNumId w:val="225"/>
  </w:num>
  <w:num w:numId="177">
    <w:abstractNumId w:val="276"/>
  </w:num>
  <w:num w:numId="178">
    <w:abstractNumId w:val="44"/>
  </w:num>
  <w:num w:numId="179">
    <w:abstractNumId w:val="231"/>
  </w:num>
  <w:num w:numId="180">
    <w:abstractNumId w:val="151"/>
  </w:num>
  <w:num w:numId="181">
    <w:abstractNumId w:val="259"/>
  </w:num>
  <w:num w:numId="182">
    <w:abstractNumId w:val="124"/>
  </w:num>
  <w:num w:numId="183">
    <w:abstractNumId w:val="18"/>
  </w:num>
  <w:num w:numId="184">
    <w:abstractNumId w:val="55"/>
  </w:num>
  <w:num w:numId="185">
    <w:abstractNumId w:val="94"/>
  </w:num>
  <w:num w:numId="186">
    <w:abstractNumId w:val="347"/>
  </w:num>
  <w:num w:numId="187">
    <w:abstractNumId w:val="294"/>
  </w:num>
  <w:num w:numId="188">
    <w:abstractNumId w:val="234"/>
  </w:num>
  <w:num w:numId="189">
    <w:abstractNumId w:val="5"/>
  </w:num>
  <w:num w:numId="190">
    <w:abstractNumId w:val="59"/>
  </w:num>
  <w:num w:numId="191">
    <w:abstractNumId w:val="28"/>
  </w:num>
  <w:num w:numId="192">
    <w:abstractNumId w:val="311"/>
  </w:num>
  <w:num w:numId="193">
    <w:abstractNumId w:val="17"/>
  </w:num>
  <w:num w:numId="194">
    <w:abstractNumId w:val="191"/>
  </w:num>
  <w:num w:numId="195">
    <w:abstractNumId w:val="67"/>
  </w:num>
  <w:num w:numId="196">
    <w:abstractNumId w:val="80"/>
  </w:num>
  <w:num w:numId="197">
    <w:abstractNumId w:val="179"/>
  </w:num>
  <w:num w:numId="198">
    <w:abstractNumId w:val="7"/>
  </w:num>
  <w:num w:numId="199">
    <w:abstractNumId w:val="100"/>
  </w:num>
  <w:num w:numId="200">
    <w:abstractNumId w:val="68"/>
  </w:num>
  <w:num w:numId="201">
    <w:abstractNumId w:val="121"/>
  </w:num>
  <w:num w:numId="202">
    <w:abstractNumId w:val="110"/>
  </w:num>
  <w:num w:numId="203">
    <w:abstractNumId w:val="206"/>
  </w:num>
  <w:num w:numId="204">
    <w:abstractNumId w:val="105"/>
  </w:num>
  <w:num w:numId="205">
    <w:abstractNumId w:val="211"/>
  </w:num>
  <w:num w:numId="206">
    <w:abstractNumId w:val="161"/>
  </w:num>
  <w:num w:numId="207">
    <w:abstractNumId w:val="58"/>
  </w:num>
  <w:num w:numId="208">
    <w:abstractNumId w:val="330"/>
  </w:num>
  <w:num w:numId="209">
    <w:abstractNumId w:val="97"/>
  </w:num>
  <w:num w:numId="210">
    <w:abstractNumId w:val="88"/>
  </w:num>
  <w:num w:numId="211">
    <w:abstractNumId w:val="4"/>
  </w:num>
  <w:num w:numId="212">
    <w:abstractNumId w:val="280"/>
  </w:num>
  <w:num w:numId="213">
    <w:abstractNumId w:val="9"/>
  </w:num>
  <w:num w:numId="214">
    <w:abstractNumId w:val="155"/>
  </w:num>
  <w:num w:numId="215">
    <w:abstractNumId w:val="237"/>
  </w:num>
  <w:num w:numId="216">
    <w:abstractNumId w:val="143"/>
  </w:num>
  <w:num w:numId="217">
    <w:abstractNumId w:val="33"/>
  </w:num>
  <w:num w:numId="218">
    <w:abstractNumId w:val="75"/>
  </w:num>
  <w:num w:numId="219">
    <w:abstractNumId w:val="138"/>
  </w:num>
  <w:num w:numId="220">
    <w:abstractNumId w:val="252"/>
  </w:num>
  <w:num w:numId="221">
    <w:abstractNumId w:val="15"/>
  </w:num>
  <w:num w:numId="222">
    <w:abstractNumId w:val="107"/>
  </w:num>
  <w:num w:numId="223">
    <w:abstractNumId w:val="32"/>
  </w:num>
  <w:num w:numId="224">
    <w:abstractNumId w:val="98"/>
  </w:num>
  <w:num w:numId="225">
    <w:abstractNumId w:val="245"/>
  </w:num>
  <w:num w:numId="226">
    <w:abstractNumId w:val="309"/>
  </w:num>
  <w:num w:numId="227">
    <w:abstractNumId w:val="168"/>
  </w:num>
  <w:num w:numId="228">
    <w:abstractNumId w:val="277"/>
  </w:num>
  <w:num w:numId="229">
    <w:abstractNumId w:val="223"/>
  </w:num>
  <w:num w:numId="230">
    <w:abstractNumId w:val="342"/>
  </w:num>
  <w:num w:numId="231">
    <w:abstractNumId w:val="70"/>
  </w:num>
  <w:num w:numId="232">
    <w:abstractNumId w:val="370"/>
  </w:num>
  <w:num w:numId="233">
    <w:abstractNumId w:val="74"/>
  </w:num>
  <w:num w:numId="234">
    <w:abstractNumId w:val="60"/>
  </w:num>
  <w:num w:numId="235">
    <w:abstractNumId w:val="156"/>
  </w:num>
  <w:num w:numId="236">
    <w:abstractNumId w:val="30"/>
  </w:num>
  <w:num w:numId="237">
    <w:abstractNumId w:val="46"/>
  </w:num>
  <w:num w:numId="238">
    <w:abstractNumId w:val="174"/>
  </w:num>
  <w:num w:numId="239">
    <w:abstractNumId w:val="265"/>
  </w:num>
  <w:num w:numId="240">
    <w:abstractNumId w:val="120"/>
  </w:num>
  <w:num w:numId="241">
    <w:abstractNumId w:val="263"/>
  </w:num>
  <w:num w:numId="242">
    <w:abstractNumId w:val="41"/>
  </w:num>
  <w:num w:numId="243">
    <w:abstractNumId w:val="134"/>
  </w:num>
  <w:num w:numId="244">
    <w:abstractNumId w:val="164"/>
  </w:num>
  <w:num w:numId="245">
    <w:abstractNumId w:val="216"/>
  </w:num>
  <w:num w:numId="246">
    <w:abstractNumId w:val="248"/>
  </w:num>
  <w:num w:numId="247">
    <w:abstractNumId w:val="40"/>
  </w:num>
  <w:num w:numId="248">
    <w:abstractNumId w:val="270"/>
  </w:num>
  <w:num w:numId="249">
    <w:abstractNumId w:val="230"/>
  </w:num>
  <w:num w:numId="250">
    <w:abstractNumId w:val="144"/>
  </w:num>
  <w:num w:numId="251">
    <w:abstractNumId w:val="243"/>
  </w:num>
  <w:num w:numId="252">
    <w:abstractNumId w:val="371"/>
  </w:num>
  <w:num w:numId="253">
    <w:abstractNumId w:val="249"/>
  </w:num>
  <w:num w:numId="254">
    <w:abstractNumId w:val="271"/>
  </w:num>
  <w:num w:numId="255">
    <w:abstractNumId w:val="192"/>
  </w:num>
  <w:num w:numId="256">
    <w:abstractNumId w:val="320"/>
  </w:num>
  <w:num w:numId="257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3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42"/>
  </w:num>
  <w:num w:numId="260">
    <w:abstractNumId w:val="3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1">
    <w:abstractNumId w:val="3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97"/>
  </w:num>
  <w:num w:numId="264">
    <w:abstractNumId w:val="251"/>
  </w:num>
  <w:num w:numId="265">
    <w:abstractNumId w:val="368"/>
  </w:num>
  <w:num w:numId="266">
    <w:abstractNumId w:val="307"/>
  </w:num>
  <w:num w:numId="267">
    <w:abstractNumId w:val="85"/>
  </w:num>
  <w:num w:numId="268">
    <w:abstractNumId w:val="184"/>
  </w:num>
  <w:num w:numId="269">
    <w:abstractNumId w:val="77"/>
  </w:num>
  <w:num w:numId="270">
    <w:abstractNumId w:val="23"/>
  </w:num>
  <w:num w:numId="271">
    <w:abstractNumId w:val="22"/>
  </w:num>
  <w:num w:numId="272">
    <w:abstractNumId w:val="177"/>
  </w:num>
  <w:num w:numId="273">
    <w:abstractNumId w:val="279"/>
  </w:num>
  <w:num w:numId="274">
    <w:abstractNumId w:val="222"/>
  </w:num>
  <w:num w:numId="275">
    <w:abstractNumId w:val="353"/>
  </w:num>
  <w:num w:numId="276">
    <w:abstractNumId w:val="324"/>
  </w:num>
  <w:num w:numId="277">
    <w:abstractNumId w:val="170"/>
  </w:num>
  <w:num w:numId="278">
    <w:abstractNumId w:val="49"/>
  </w:num>
  <w:num w:numId="279">
    <w:abstractNumId w:val="139"/>
  </w:num>
  <w:num w:numId="280">
    <w:abstractNumId w:val="266"/>
  </w:num>
  <w:num w:numId="281">
    <w:abstractNumId w:val="133"/>
  </w:num>
  <w:num w:numId="282">
    <w:abstractNumId w:val="190"/>
  </w:num>
  <w:num w:numId="283">
    <w:abstractNumId w:val="111"/>
  </w:num>
  <w:num w:numId="284">
    <w:abstractNumId w:val="323"/>
  </w:num>
  <w:num w:numId="285">
    <w:abstractNumId w:val="76"/>
  </w:num>
  <w:num w:numId="286">
    <w:abstractNumId w:val="43"/>
  </w:num>
  <w:num w:numId="287">
    <w:abstractNumId w:val="166"/>
  </w:num>
  <w:num w:numId="288">
    <w:abstractNumId w:val="335"/>
  </w:num>
  <w:num w:numId="289">
    <w:abstractNumId w:val="246"/>
  </w:num>
  <w:num w:numId="290">
    <w:abstractNumId w:val="221"/>
  </w:num>
  <w:num w:numId="291">
    <w:abstractNumId w:val="297"/>
  </w:num>
  <w:num w:numId="292">
    <w:abstractNumId w:val="244"/>
  </w:num>
  <w:num w:numId="293">
    <w:abstractNumId w:val="315"/>
  </w:num>
  <w:num w:numId="294">
    <w:abstractNumId w:val="153"/>
  </w:num>
  <w:num w:numId="295">
    <w:abstractNumId w:val="99"/>
  </w:num>
  <w:num w:numId="296">
    <w:abstractNumId w:val="3"/>
  </w:num>
  <w:num w:numId="297">
    <w:abstractNumId w:val="358"/>
  </w:num>
  <w:num w:numId="298">
    <w:abstractNumId w:val="209"/>
  </w:num>
  <w:num w:numId="299">
    <w:abstractNumId w:val="12"/>
  </w:num>
  <w:num w:numId="300">
    <w:abstractNumId w:val="29"/>
  </w:num>
  <w:num w:numId="301">
    <w:abstractNumId w:val="247"/>
  </w:num>
  <w:num w:numId="302">
    <w:abstractNumId w:val="227"/>
  </w:num>
  <w:num w:numId="303">
    <w:abstractNumId w:val="318"/>
  </w:num>
  <w:num w:numId="304">
    <w:abstractNumId w:val="321"/>
  </w:num>
  <w:num w:numId="305">
    <w:abstractNumId w:val="261"/>
  </w:num>
  <w:num w:numId="306">
    <w:abstractNumId w:val="275"/>
  </w:num>
  <w:num w:numId="307">
    <w:abstractNumId w:val="8"/>
  </w:num>
  <w:num w:numId="308">
    <w:abstractNumId w:val="359"/>
  </w:num>
  <w:num w:numId="309">
    <w:abstractNumId w:val="264"/>
  </w:num>
  <w:num w:numId="310">
    <w:abstractNumId w:val="229"/>
  </w:num>
  <w:num w:numId="311">
    <w:abstractNumId w:val="11"/>
  </w:num>
  <w:num w:numId="312">
    <w:abstractNumId w:val="217"/>
  </w:num>
  <w:num w:numId="313">
    <w:abstractNumId w:val="72"/>
  </w:num>
  <w:num w:numId="314">
    <w:abstractNumId w:val="301"/>
  </w:num>
  <w:num w:numId="315">
    <w:abstractNumId w:val="240"/>
  </w:num>
  <w:num w:numId="316">
    <w:abstractNumId w:val="81"/>
  </w:num>
  <w:num w:numId="317">
    <w:abstractNumId w:val="16"/>
  </w:num>
  <w:num w:numId="318">
    <w:abstractNumId w:val="369"/>
  </w:num>
  <w:num w:numId="319">
    <w:abstractNumId w:val="158"/>
  </w:num>
  <w:num w:numId="320">
    <w:abstractNumId w:val="346"/>
  </w:num>
  <w:num w:numId="321">
    <w:abstractNumId w:val="214"/>
  </w:num>
  <w:num w:numId="322">
    <w:abstractNumId w:val="226"/>
  </w:num>
  <w:num w:numId="323">
    <w:abstractNumId w:val="212"/>
  </w:num>
  <w:num w:numId="324">
    <w:abstractNumId w:val="331"/>
  </w:num>
  <w:num w:numId="325">
    <w:abstractNumId w:val="361"/>
  </w:num>
  <w:num w:numId="326">
    <w:abstractNumId w:val="295"/>
  </w:num>
  <w:num w:numId="327">
    <w:abstractNumId w:val="104"/>
  </w:num>
  <w:num w:numId="328">
    <w:abstractNumId w:val="73"/>
  </w:num>
  <w:num w:numId="329">
    <w:abstractNumId w:val="366"/>
  </w:num>
  <w:num w:numId="330">
    <w:abstractNumId w:val="299"/>
  </w:num>
  <w:num w:numId="331">
    <w:abstractNumId w:val="328"/>
  </w:num>
  <w:num w:numId="332">
    <w:abstractNumId w:val="92"/>
  </w:num>
  <w:num w:numId="333">
    <w:abstractNumId w:val="102"/>
  </w:num>
  <w:num w:numId="334">
    <w:abstractNumId w:val="302"/>
  </w:num>
  <w:num w:numId="335">
    <w:abstractNumId w:val="314"/>
  </w:num>
  <w:num w:numId="336">
    <w:abstractNumId w:val="290"/>
  </w:num>
  <w:num w:numId="337">
    <w:abstractNumId w:val="238"/>
  </w:num>
  <w:num w:numId="338">
    <w:abstractNumId w:val="351"/>
  </w:num>
  <w:num w:numId="339">
    <w:abstractNumId w:val="281"/>
  </w:num>
  <w:num w:numId="340">
    <w:abstractNumId w:val="123"/>
  </w:num>
  <w:num w:numId="341">
    <w:abstractNumId w:val="82"/>
  </w:num>
  <w:num w:numId="342">
    <w:abstractNumId w:val="201"/>
  </w:num>
  <w:num w:numId="343">
    <w:abstractNumId w:val="186"/>
  </w:num>
  <w:num w:numId="344">
    <w:abstractNumId w:val="362"/>
  </w:num>
  <w:num w:numId="345">
    <w:abstractNumId w:val="258"/>
  </w:num>
  <w:num w:numId="346">
    <w:abstractNumId w:val="157"/>
  </w:num>
  <w:num w:numId="347">
    <w:abstractNumId w:val="57"/>
  </w:num>
  <w:num w:numId="348">
    <w:abstractNumId w:val="117"/>
  </w:num>
  <w:num w:numId="349">
    <w:abstractNumId w:val="293"/>
  </w:num>
  <w:num w:numId="350">
    <w:abstractNumId w:val="312"/>
  </w:num>
  <w:num w:numId="351">
    <w:abstractNumId w:val="47"/>
  </w:num>
  <w:num w:numId="352">
    <w:abstractNumId w:val="141"/>
  </w:num>
  <w:num w:numId="353">
    <w:abstractNumId w:val="365"/>
  </w:num>
  <w:num w:numId="354">
    <w:abstractNumId w:val="316"/>
  </w:num>
  <w:num w:numId="355">
    <w:abstractNumId w:val="199"/>
  </w:num>
  <w:num w:numId="356">
    <w:abstractNumId w:val="136"/>
  </w:num>
  <w:num w:numId="357">
    <w:abstractNumId w:val="303"/>
  </w:num>
  <w:num w:numId="358">
    <w:abstractNumId w:val="325"/>
  </w:num>
  <w:num w:numId="359">
    <w:abstractNumId w:val="108"/>
  </w:num>
  <w:num w:numId="360">
    <w:abstractNumId w:val="241"/>
  </w:num>
  <w:num w:numId="361">
    <w:abstractNumId w:val="374"/>
  </w:num>
  <w:num w:numId="362">
    <w:abstractNumId w:val="193"/>
  </w:num>
  <w:num w:numId="363">
    <w:abstractNumId w:val="148"/>
  </w:num>
  <w:num w:numId="364">
    <w:abstractNumId w:val="119"/>
  </w:num>
  <w:num w:numId="365">
    <w:abstractNumId w:val="224"/>
  </w:num>
  <w:num w:numId="366">
    <w:abstractNumId w:val="165"/>
  </w:num>
  <w:num w:numId="367">
    <w:abstractNumId w:val="96"/>
  </w:num>
  <w:num w:numId="368">
    <w:abstractNumId w:val="357"/>
  </w:num>
  <w:num w:numId="369">
    <w:abstractNumId w:val="189"/>
  </w:num>
  <w:num w:numId="370">
    <w:abstractNumId w:val="283"/>
  </w:num>
  <w:num w:numId="371">
    <w:abstractNumId w:val="35"/>
  </w:num>
  <w:num w:numId="372">
    <w:abstractNumId w:val="56"/>
  </w:num>
  <w:num w:numId="373">
    <w:abstractNumId w:val="278"/>
  </w:num>
  <w:num w:numId="374">
    <w:abstractNumId w:val="242"/>
  </w:num>
  <w:num w:numId="375">
    <w:abstractNumId w:val="375"/>
  </w:num>
  <w:num w:numId="376">
    <w:abstractNumId w:val="236"/>
  </w:num>
  <w:num w:numId="37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232"/>
  </w:num>
  <w:num w:numId="379">
    <w:abstractNumId w:val="200"/>
  </w:num>
  <w:num w:numId="380">
    <w:abstractNumId w:val="66"/>
  </w:num>
  <w:num w:numId="381">
    <w:abstractNumId w:val="83"/>
  </w:num>
  <w:numIdMacAtCleanup w:val="37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rip Budiman">
    <w15:presenceInfo w15:providerId="Windows Live" w15:userId="75e9cb0128f20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n-ID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131078" w:nlCheck="1" w:checkStyle="1"/>
  <w:activeWritingStyle w:appName="MSWord" w:lang="en-ID" w:vendorID="64" w:dllVersion="131078" w:nlCheck="1" w:checkStyle="1"/>
  <w:activeWritingStyle w:appName="MSWord" w:lang="es-ES" w:vendorID="64" w:dllVersion="131078" w:nlCheck="1" w:checkStyle="0"/>
  <w:proofState w:spelling="clean" w:grammar="clean"/>
  <w:trackRevisions/>
  <w:doNotTrackMoves/>
  <w:doNotTrackFormatting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CD"/>
    <w:rsid w:val="0000095B"/>
    <w:rsid w:val="00003C85"/>
    <w:rsid w:val="00006950"/>
    <w:rsid w:val="00006B9E"/>
    <w:rsid w:val="00007156"/>
    <w:rsid w:val="00010DF4"/>
    <w:rsid w:val="00013411"/>
    <w:rsid w:val="00014736"/>
    <w:rsid w:val="00017795"/>
    <w:rsid w:val="00024AEC"/>
    <w:rsid w:val="00024D31"/>
    <w:rsid w:val="00026744"/>
    <w:rsid w:val="000307BD"/>
    <w:rsid w:val="00031B5C"/>
    <w:rsid w:val="00036254"/>
    <w:rsid w:val="00036D0C"/>
    <w:rsid w:val="000402BE"/>
    <w:rsid w:val="00040407"/>
    <w:rsid w:val="00051305"/>
    <w:rsid w:val="00051F23"/>
    <w:rsid w:val="000572C0"/>
    <w:rsid w:val="00060425"/>
    <w:rsid w:val="00064798"/>
    <w:rsid w:val="00067E19"/>
    <w:rsid w:val="0007401D"/>
    <w:rsid w:val="00081F1E"/>
    <w:rsid w:val="00092A61"/>
    <w:rsid w:val="00096DF8"/>
    <w:rsid w:val="000A0AB8"/>
    <w:rsid w:val="000A1C84"/>
    <w:rsid w:val="000A780A"/>
    <w:rsid w:val="000A7EF6"/>
    <w:rsid w:val="000B0BBB"/>
    <w:rsid w:val="000B1FD3"/>
    <w:rsid w:val="000B331B"/>
    <w:rsid w:val="000B3D14"/>
    <w:rsid w:val="000B52B2"/>
    <w:rsid w:val="000B59EA"/>
    <w:rsid w:val="000C1233"/>
    <w:rsid w:val="000D676B"/>
    <w:rsid w:val="000E48CF"/>
    <w:rsid w:val="00100E7C"/>
    <w:rsid w:val="00101B58"/>
    <w:rsid w:val="0010211B"/>
    <w:rsid w:val="00102AFD"/>
    <w:rsid w:val="00104D60"/>
    <w:rsid w:val="00106351"/>
    <w:rsid w:val="00113660"/>
    <w:rsid w:val="001138E3"/>
    <w:rsid w:val="00116AB8"/>
    <w:rsid w:val="00117A71"/>
    <w:rsid w:val="00117F13"/>
    <w:rsid w:val="00122FFE"/>
    <w:rsid w:val="00123709"/>
    <w:rsid w:val="00137AEA"/>
    <w:rsid w:val="00147D7D"/>
    <w:rsid w:val="00161DB9"/>
    <w:rsid w:val="0016300F"/>
    <w:rsid w:val="001658DF"/>
    <w:rsid w:val="00167E10"/>
    <w:rsid w:val="00170F6D"/>
    <w:rsid w:val="001729DC"/>
    <w:rsid w:val="00174C7E"/>
    <w:rsid w:val="0018409D"/>
    <w:rsid w:val="001968BF"/>
    <w:rsid w:val="001A0606"/>
    <w:rsid w:val="001A1BAA"/>
    <w:rsid w:val="001A3332"/>
    <w:rsid w:val="001B181D"/>
    <w:rsid w:val="001C0092"/>
    <w:rsid w:val="001C404B"/>
    <w:rsid w:val="001C43C1"/>
    <w:rsid w:val="001C44D7"/>
    <w:rsid w:val="001C58AC"/>
    <w:rsid w:val="001C7DDB"/>
    <w:rsid w:val="001D267F"/>
    <w:rsid w:val="001D33EF"/>
    <w:rsid w:val="001D4169"/>
    <w:rsid w:val="001F6F15"/>
    <w:rsid w:val="00201CA5"/>
    <w:rsid w:val="00203944"/>
    <w:rsid w:val="00203F04"/>
    <w:rsid w:val="002107D2"/>
    <w:rsid w:val="002119EC"/>
    <w:rsid w:val="00213A58"/>
    <w:rsid w:val="00214279"/>
    <w:rsid w:val="002148FA"/>
    <w:rsid w:val="00215288"/>
    <w:rsid w:val="002161A0"/>
    <w:rsid w:val="0021636C"/>
    <w:rsid w:val="00224CED"/>
    <w:rsid w:val="0023250E"/>
    <w:rsid w:val="00234D75"/>
    <w:rsid w:val="00237245"/>
    <w:rsid w:val="002417FE"/>
    <w:rsid w:val="00247345"/>
    <w:rsid w:val="00256AC0"/>
    <w:rsid w:val="00263342"/>
    <w:rsid w:val="002648F2"/>
    <w:rsid w:val="002649E7"/>
    <w:rsid w:val="002676EA"/>
    <w:rsid w:val="00272E55"/>
    <w:rsid w:val="00275544"/>
    <w:rsid w:val="002756F2"/>
    <w:rsid w:val="00276B75"/>
    <w:rsid w:val="00282B77"/>
    <w:rsid w:val="0028690C"/>
    <w:rsid w:val="0029087E"/>
    <w:rsid w:val="00295206"/>
    <w:rsid w:val="00296B22"/>
    <w:rsid w:val="002C4BA2"/>
    <w:rsid w:val="002D10BA"/>
    <w:rsid w:val="002D1554"/>
    <w:rsid w:val="002D195A"/>
    <w:rsid w:val="002D35CF"/>
    <w:rsid w:val="002D523F"/>
    <w:rsid w:val="002F49C5"/>
    <w:rsid w:val="0030109F"/>
    <w:rsid w:val="003038D8"/>
    <w:rsid w:val="00304758"/>
    <w:rsid w:val="0031236D"/>
    <w:rsid w:val="00314A0C"/>
    <w:rsid w:val="00320647"/>
    <w:rsid w:val="0032091A"/>
    <w:rsid w:val="00324AB0"/>
    <w:rsid w:val="00334412"/>
    <w:rsid w:val="003613CE"/>
    <w:rsid w:val="00365289"/>
    <w:rsid w:val="00366819"/>
    <w:rsid w:val="003722C1"/>
    <w:rsid w:val="00374D55"/>
    <w:rsid w:val="00375BD3"/>
    <w:rsid w:val="00383461"/>
    <w:rsid w:val="00383751"/>
    <w:rsid w:val="003874C9"/>
    <w:rsid w:val="003905CD"/>
    <w:rsid w:val="003945E5"/>
    <w:rsid w:val="00395D52"/>
    <w:rsid w:val="003B1221"/>
    <w:rsid w:val="003B5E92"/>
    <w:rsid w:val="003C6EFD"/>
    <w:rsid w:val="003D0184"/>
    <w:rsid w:val="003D1B60"/>
    <w:rsid w:val="003D28C9"/>
    <w:rsid w:val="003D3E21"/>
    <w:rsid w:val="003D525F"/>
    <w:rsid w:val="003E1372"/>
    <w:rsid w:val="003E1407"/>
    <w:rsid w:val="003E75B9"/>
    <w:rsid w:val="003F706B"/>
    <w:rsid w:val="004014FB"/>
    <w:rsid w:val="004042A4"/>
    <w:rsid w:val="0041459C"/>
    <w:rsid w:val="00414F1E"/>
    <w:rsid w:val="00417364"/>
    <w:rsid w:val="00424380"/>
    <w:rsid w:val="004379B2"/>
    <w:rsid w:val="00442D33"/>
    <w:rsid w:val="00446C0C"/>
    <w:rsid w:val="0045607F"/>
    <w:rsid w:val="00456793"/>
    <w:rsid w:val="004576C4"/>
    <w:rsid w:val="004606AF"/>
    <w:rsid w:val="00461588"/>
    <w:rsid w:val="00471049"/>
    <w:rsid w:val="00472CE0"/>
    <w:rsid w:val="00472D53"/>
    <w:rsid w:val="004750D4"/>
    <w:rsid w:val="004768E2"/>
    <w:rsid w:val="0049095B"/>
    <w:rsid w:val="004A00B7"/>
    <w:rsid w:val="004A5D9F"/>
    <w:rsid w:val="004B2794"/>
    <w:rsid w:val="004B6C50"/>
    <w:rsid w:val="004B752F"/>
    <w:rsid w:val="004B7A2E"/>
    <w:rsid w:val="004C708C"/>
    <w:rsid w:val="004C7EED"/>
    <w:rsid w:val="004D2C7A"/>
    <w:rsid w:val="004E0987"/>
    <w:rsid w:val="004E09AC"/>
    <w:rsid w:val="004E0A9E"/>
    <w:rsid w:val="004E12B4"/>
    <w:rsid w:val="004E2B44"/>
    <w:rsid w:val="004F1517"/>
    <w:rsid w:val="004F64E2"/>
    <w:rsid w:val="00504807"/>
    <w:rsid w:val="0050635F"/>
    <w:rsid w:val="005066DD"/>
    <w:rsid w:val="00506757"/>
    <w:rsid w:val="00507647"/>
    <w:rsid w:val="00510B05"/>
    <w:rsid w:val="00515E11"/>
    <w:rsid w:val="005222BA"/>
    <w:rsid w:val="005258E3"/>
    <w:rsid w:val="00527FF0"/>
    <w:rsid w:val="005317CF"/>
    <w:rsid w:val="005318BE"/>
    <w:rsid w:val="00532755"/>
    <w:rsid w:val="005332B1"/>
    <w:rsid w:val="005375A9"/>
    <w:rsid w:val="00542CB8"/>
    <w:rsid w:val="00546E5B"/>
    <w:rsid w:val="00547D57"/>
    <w:rsid w:val="005568C4"/>
    <w:rsid w:val="005601BF"/>
    <w:rsid w:val="00561343"/>
    <w:rsid w:val="00565708"/>
    <w:rsid w:val="0056606B"/>
    <w:rsid w:val="005720FD"/>
    <w:rsid w:val="0057258B"/>
    <w:rsid w:val="0057351D"/>
    <w:rsid w:val="00574E92"/>
    <w:rsid w:val="005750D7"/>
    <w:rsid w:val="00580F20"/>
    <w:rsid w:val="00582AF5"/>
    <w:rsid w:val="005838F4"/>
    <w:rsid w:val="005856E3"/>
    <w:rsid w:val="005A698E"/>
    <w:rsid w:val="005B5C19"/>
    <w:rsid w:val="005B62D9"/>
    <w:rsid w:val="005B6824"/>
    <w:rsid w:val="005B759B"/>
    <w:rsid w:val="005C0B4B"/>
    <w:rsid w:val="005D20A5"/>
    <w:rsid w:val="005D2C65"/>
    <w:rsid w:val="005D3FBF"/>
    <w:rsid w:val="005D4AB8"/>
    <w:rsid w:val="005D59EB"/>
    <w:rsid w:val="005D7AD3"/>
    <w:rsid w:val="005E2B5C"/>
    <w:rsid w:val="005E430D"/>
    <w:rsid w:val="00614AA0"/>
    <w:rsid w:val="00617CDC"/>
    <w:rsid w:val="00623B03"/>
    <w:rsid w:val="00624CC3"/>
    <w:rsid w:val="00625F01"/>
    <w:rsid w:val="00626066"/>
    <w:rsid w:val="00630011"/>
    <w:rsid w:val="00632B38"/>
    <w:rsid w:val="00637BAA"/>
    <w:rsid w:val="00642407"/>
    <w:rsid w:val="00642BD0"/>
    <w:rsid w:val="006459C6"/>
    <w:rsid w:val="0065130A"/>
    <w:rsid w:val="00655371"/>
    <w:rsid w:val="00660C09"/>
    <w:rsid w:val="006649D8"/>
    <w:rsid w:val="00666325"/>
    <w:rsid w:val="00672E57"/>
    <w:rsid w:val="0067355F"/>
    <w:rsid w:val="00674ECA"/>
    <w:rsid w:val="006815CF"/>
    <w:rsid w:val="0069181D"/>
    <w:rsid w:val="0069376E"/>
    <w:rsid w:val="00693C18"/>
    <w:rsid w:val="006964C4"/>
    <w:rsid w:val="006A47E1"/>
    <w:rsid w:val="006A49DE"/>
    <w:rsid w:val="006A56B5"/>
    <w:rsid w:val="006A7E36"/>
    <w:rsid w:val="006B7531"/>
    <w:rsid w:val="006D4954"/>
    <w:rsid w:val="006D7199"/>
    <w:rsid w:val="006E6B3F"/>
    <w:rsid w:val="006E791D"/>
    <w:rsid w:val="006F0247"/>
    <w:rsid w:val="006F052F"/>
    <w:rsid w:val="006F40A4"/>
    <w:rsid w:val="00707EED"/>
    <w:rsid w:val="007155C1"/>
    <w:rsid w:val="00716B69"/>
    <w:rsid w:val="00732FE2"/>
    <w:rsid w:val="00736E10"/>
    <w:rsid w:val="007371EB"/>
    <w:rsid w:val="00737B26"/>
    <w:rsid w:val="00741E41"/>
    <w:rsid w:val="00744AE5"/>
    <w:rsid w:val="00750757"/>
    <w:rsid w:val="0076218A"/>
    <w:rsid w:val="0076386B"/>
    <w:rsid w:val="00772476"/>
    <w:rsid w:val="00773BA2"/>
    <w:rsid w:val="00773C97"/>
    <w:rsid w:val="00774155"/>
    <w:rsid w:val="00787ACD"/>
    <w:rsid w:val="00791E60"/>
    <w:rsid w:val="00794311"/>
    <w:rsid w:val="00794B93"/>
    <w:rsid w:val="00796CB9"/>
    <w:rsid w:val="0079757F"/>
    <w:rsid w:val="007A053D"/>
    <w:rsid w:val="007A1B3D"/>
    <w:rsid w:val="007A5C09"/>
    <w:rsid w:val="007A7545"/>
    <w:rsid w:val="007D0212"/>
    <w:rsid w:val="007D435B"/>
    <w:rsid w:val="007E1375"/>
    <w:rsid w:val="007E4D8C"/>
    <w:rsid w:val="007E5759"/>
    <w:rsid w:val="007E7F46"/>
    <w:rsid w:val="007F4013"/>
    <w:rsid w:val="007F4F3D"/>
    <w:rsid w:val="007F68C9"/>
    <w:rsid w:val="007F6E53"/>
    <w:rsid w:val="007F76FA"/>
    <w:rsid w:val="00802968"/>
    <w:rsid w:val="00802ABD"/>
    <w:rsid w:val="00805ED9"/>
    <w:rsid w:val="00807254"/>
    <w:rsid w:val="0080739C"/>
    <w:rsid w:val="00812595"/>
    <w:rsid w:val="00813881"/>
    <w:rsid w:val="008141B3"/>
    <w:rsid w:val="00814DE5"/>
    <w:rsid w:val="00816CD1"/>
    <w:rsid w:val="00822A58"/>
    <w:rsid w:val="008233A4"/>
    <w:rsid w:val="00831098"/>
    <w:rsid w:val="00832E9F"/>
    <w:rsid w:val="00845C82"/>
    <w:rsid w:val="00855A90"/>
    <w:rsid w:val="0086019B"/>
    <w:rsid w:val="008734E8"/>
    <w:rsid w:val="00883D1C"/>
    <w:rsid w:val="008958C3"/>
    <w:rsid w:val="008A13FA"/>
    <w:rsid w:val="008A2E70"/>
    <w:rsid w:val="008A3613"/>
    <w:rsid w:val="008A7693"/>
    <w:rsid w:val="008A78D9"/>
    <w:rsid w:val="008C5DEC"/>
    <w:rsid w:val="008C6BE7"/>
    <w:rsid w:val="008C6C9A"/>
    <w:rsid w:val="008D01A6"/>
    <w:rsid w:val="008D13CA"/>
    <w:rsid w:val="008D308F"/>
    <w:rsid w:val="008D5DA6"/>
    <w:rsid w:val="008D6378"/>
    <w:rsid w:val="008E2C8A"/>
    <w:rsid w:val="008E4B4F"/>
    <w:rsid w:val="008E59D4"/>
    <w:rsid w:val="008E6EC7"/>
    <w:rsid w:val="008F1399"/>
    <w:rsid w:val="0090008C"/>
    <w:rsid w:val="009018E7"/>
    <w:rsid w:val="00901C09"/>
    <w:rsid w:val="00904B98"/>
    <w:rsid w:val="00910AB2"/>
    <w:rsid w:val="00913D74"/>
    <w:rsid w:val="00917031"/>
    <w:rsid w:val="00921776"/>
    <w:rsid w:val="009235DE"/>
    <w:rsid w:val="009237BA"/>
    <w:rsid w:val="00925FD0"/>
    <w:rsid w:val="00927052"/>
    <w:rsid w:val="00933B25"/>
    <w:rsid w:val="00933B66"/>
    <w:rsid w:val="009341A2"/>
    <w:rsid w:val="00937F51"/>
    <w:rsid w:val="009404B2"/>
    <w:rsid w:val="00941C98"/>
    <w:rsid w:val="00945078"/>
    <w:rsid w:val="00950437"/>
    <w:rsid w:val="009504CE"/>
    <w:rsid w:val="009520D6"/>
    <w:rsid w:val="009543A7"/>
    <w:rsid w:val="009561E7"/>
    <w:rsid w:val="00956792"/>
    <w:rsid w:val="00956A6B"/>
    <w:rsid w:val="009648AB"/>
    <w:rsid w:val="00973DB7"/>
    <w:rsid w:val="00976004"/>
    <w:rsid w:val="0098579A"/>
    <w:rsid w:val="009917C7"/>
    <w:rsid w:val="009A4EAA"/>
    <w:rsid w:val="009A6966"/>
    <w:rsid w:val="009A774C"/>
    <w:rsid w:val="009B1291"/>
    <w:rsid w:val="009B22A1"/>
    <w:rsid w:val="009B6216"/>
    <w:rsid w:val="009C2BE8"/>
    <w:rsid w:val="009C5757"/>
    <w:rsid w:val="009C792A"/>
    <w:rsid w:val="009C7A6D"/>
    <w:rsid w:val="009D5813"/>
    <w:rsid w:val="009D60BE"/>
    <w:rsid w:val="009D6BEA"/>
    <w:rsid w:val="009E3071"/>
    <w:rsid w:val="009E58EA"/>
    <w:rsid w:val="009E689B"/>
    <w:rsid w:val="009F0BE2"/>
    <w:rsid w:val="009F2974"/>
    <w:rsid w:val="00A002EC"/>
    <w:rsid w:val="00A0036A"/>
    <w:rsid w:val="00A007E7"/>
    <w:rsid w:val="00A05D65"/>
    <w:rsid w:val="00A11560"/>
    <w:rsid w:val="00A22C4A"/>
    <w:rsid w:val="00A255D3"/>
    <w:rsid w:val="00A260CF"/>
    <w:rsid w:val="00A275A3"/>
    <w:rsid w:val="00A31559"/>
    <w:rsid w:val="00A32842"/>
    <w:rsid w:val="00A35E9D"/>
    <w:rsid w:val="00A40777"/>
    <w:rsid w:val="00A4393D"/>
    <w:rsid w:val="00A55267"/>
    <w:rsid w:val="00A5537D"/>
    <w:rsid w:val="00A562F0"/>
    <w:rsid w:val="00A65DF1"/>
    <w:rsid w:val="00A66B6D"/>
    <w:rsid w:val="00A70322"/>
    <w:rsid w:val="00A710F2"/>
    <w:rsid w:val="00A7490F"/>
    <w:rsid w:val="00A80CC3"/>
    <w:rsid w:val="00A910D0"/>
    <w:rsid w:val="00A912E6"/>
    <w:rsid w:val="00A91569"/>
    <w:rsid w:val="00A95168"/>
    <w:rsid w:val="00AA1293"/>
    <w:rsid w:val="00AA186E"/>
    <w:rsid w:val="00AA1AB6"/>
    <w:rsid w:val="00AA251F"/>
    <w:rsid w:val="00AA3AA9"/>
    <w:rsid w:val="00AA4239"/>
    <w:rsid w:val="00AC028B"/>
    <w:rsid w:val="00AC0624"/>
    <w:rsid w:val="00AC3DA5"/>
    <w:rsid w:val="00AD58C8"/>
    <w:rsid w:val="00AE32AB"/>
    <w:rsid w:val="00AE3F8B"/>
    <w:rsid w:val="00AF1975"/>
    <w:rsid w:val="00B009A6"/>
    <w:rsid w:val="00B009F5"/>
    <w:rsid w:val="00B00D81"/>
    <w:rsid w:val="00B02C10"/>
    <w:rsid w:val="00B04939"/>
    <w:rsid w:val="00B04AD8"/>
    <w:rsid w:val="00B0505E"/>
    <w:rsid w:val="00B062DE"/>
    <w:rsid w:val="00B0693E"/>
    <w:rsid w:val="00B06995"/>
    <w:rsid w:val="00B07B5A"/>
    <w:rsid w:val="00B10D40"/>
    <w:rsid w:val="00B16492"/>
    <w:rsid w:val="00B16AF0"/>
    <w:rsid w:val="00B2119C"/>
    <w:rsid w:val="00B21445"/>
    <w:rsid w:val="00B24A64"/>
    <w:rsid w:val="00B266BC"/>
    <w:rsid w:val="00B31F36"/>
    <w:rsid w:val="00B37F4F"/>
    <w:rsid w:val="00B43775"/>
    <w:rsid w:val="00B44819"/>
    <w:rsid w:val="00B44B03"/>
    <w:rsid w:val="00B468F7"/>
    <w:rsid w:val="00B54CF4"/>
    <w:rsid w:val="00B5717A"/>
    <w:rsid w:val="00B65E55"/>
    <w:rsid w:val="00B701D6"/>
    <w:rsid w:val="00B7212E"/>
    <w:rsid w:val="00B72F1E"/>
    <w:rsid w:val="00B73FF1"/>
    <w:rsid w:val="00B77DE8"/>
    <w:rsid w:val="00B823AA"/>
    <w:rsid w:val="00B82B16"/>
    <w:rsid w:val="00B860BD"/>
    <w:rsid w:val="00B9082C"/>
    <w:rsid w:val="00BA3C79"/>
    <w:rsid w:val="00BA523C"/>
    <w:rsid w:val="00BA6099"/>
    <w:rsid w:val="00BA6D12"/>
    <w:rsid w:val="00BA6EAE"/>
    <w:rsid w:val="00BA718B"/>
    <w:rsid w:val="00BB74F5"/>
    <w:rsid w:val="00BB7873"/>
    <w:rsid w:val="00BC1F39"/>
    <w:rsid w:val="00BC3D01"/>
    <w:rsid w:val="00BD4619"/>
    <w:rsid w:val="00BE2F73"/>
    <w:rsid w:val="00BE669D"/>
    <w:rsid w:val="00BF0836"/>
    <w:rsid w:val="00BF1099"/>
    <w:rsid w:val="00BF2F5A"/>
    <w:rsid w:val="00BF378C"/>
    <w:rsid w:val="00BF3B2D"/>
    <w:rsid w:val="00C00C39"/>
    <w:rsid w:val="00C04C44"/>
    <w:rsid w:val="00C1435B"/>
    <w:rsid w:val="00C2305E"/>
    <w:rsid w:val="00C237DA"/>
    <w:rsid w:val="00C278E7"/>
    <w:rsid w:val="00C27AA0"/>
    <w:rsid w:val="00C3539B"/>
    <w:rsid w:val="00C36C4C"/>
    <w:rsid w:val="00C37212"/>
    <w:rsid w:val="00C440EF"/>
    <w:rsid w:val="00C46C7D"/>
    <w:rsid w:val="00C50075"/>
    <w:rsid w:val="00C50806"/>
    <w:rsid w:val="00C617C2"/>
    <w:rsid w:val="00C63E37"/>
    <w:rsid w:val="00C6461A"/>
    <w:rsid w:val="00C67BAE"/>
    <w:rsid w:val="00C71A26"/>
    <w:rsid w:val="00C71E88"/>
    <w:rsid w:val="00C811C7"/>
    <w:rsid w:val="00C9489B"/>
    <w:rsid w:val="00CA4F5E"/>
    <w:rsid w:val="00CB3842"/>
    <w:rsid w:val="00CB3CBE"/>
    <w:rsid w:val="00CB4FFF"/>
    <w:rsid w:val="00CB66C2"/>
    <w:rsid w:val="00CC268D"/>
    <w:rsid w:val="00CC4F45"/>
    <w:rsid w:val="00CC58C8"/>
    <w:rsid w:val="00CD7091"/>
    <w:rsid w:val="00CE249C"/>
    <w:rsid w:val="00CF0385"/>
    <w:rsid w:val="00CF5169"/>
    <w:rsid w:val="00CF6ED6"/>
    <w:rsid w:val="00D01A35"/>
    <w:rsid w:val="00D04794"/>
    <w:rsid w:val="00D0508C"/>
    <w:rsid w:val="00D078EC"/>
    <w:rsid w:val="00D131CA"/>
    <w:rsid w:val="00D1751C"/>
    <w:rsid w:val="00D22770"/>
    <w:rsid w:val="00D35622"/>
    <w:rsid w:val="00D40FCA"/>
    <w:rsid w:val="00D507ED"/>
    <w:rsid w:val="00D51347"/>
    <w:rsid w:val="00D5738A"/>
    <w:rsid w:val="00D609E3"/>
    <w:rsid w:val="00D6260A"/>
    <w:rsid w:val="00D64101"/>
    <w:rsid w:val="00D65C14"/>
    <w:rsid w:val="00D7489F"/>
    <w:rsid w:val="00D80EE9"/>
    <w:rsid w:val="00D81351"/>
    <w:rsid w:val="00D846F8"/>
    <w:rsid w:val="00D85499"/>
    <w:rsid w:val="00D90FE3"/>
    <w:rsid w:val="00D91EBD"/>
    <w:rsid w:val="00D97A92"/>
    <w:rsid w:val="00DA039D"/>
    <w:rsid w:val="00DA32D7"/>
    <w:rsid w:val="00DA694C"/>
    <w:rsid w:val="00DB1963"/>
    <w:rsid w:val="00DB64B1"/>
    <w:rsid w:val="00DB6BFF"/>
    <w:rsid w:val="00DB6E21"/>
    <w:rsid w:val="00DB7BF6"/>
    <w:rsid w:val="00DC0FB9"/>
    <w:rsid w:val="00DC7D7A"/>
    <w:rsid w:val="00DD590F"/>
    <w:rsid w:val="00DE05DA"/>
    <w:rsid w:val="00DF08D4"/>
    <w:rsid w:val="00DF373B"/>
    <w:rsid w:val="00E03AE5"/>
    <w:rsid w:val="00E03BCD"/>
    <w:rsid w:val="00E03BFA"/>
    <w:rsid w:val="00E06212"/>
    <w:rsid w:val="00E069C7"/>
    <w:rsid w:val="00E23F4E"/>
    <w:rsid w:val="00E30AF4"/>
    <w:rsid w:val="00E34ABF"/>
    <w:rsid w:val="00E372A2"/>
    <w:rsid w:val="00E560CB"/>
    <w:rsid w:val="00E6600A"/>
    <w:rsid w:val="00E731B5"/>
    <w:rsid w:val="00E754DB"/>
    <w:rsid w:val="00E775E4"/>
    <w:rsid w:val="00E81998"/>
    <w:rsid w:val="00E8439B"/>
    <w:rsid w:val="00E85462"/>
    <w:rsid w:val="00E86711"/>
    <w:rsid w:val="00E86D7E"/>
    <w:rsid w:val="00E8733E"/>
    <w:rsid w:val="00E87A68"/>
    <w:rsid w:val="00EA283C"/>
    <w:rsid w:val="00EB12B5"/>
    <w:rsid w:val="00EB5368"/>
    <w:rsid w:val="00EB6DA2"/>
    <w:rsid w:val="00ED30B7"/>
    <w:rsid w:val="00ED49DD"/>
    <w:rsid w:val="00EE4CA4"/>
    <w:rsid w:val="00EF1769"/>
    <w:rsid w:val="00F00614"/>
    <w:rsid w:val="00F02B09"/>
    <w:rsid w:val="00F037C6"/>
    <w:rsid w:val="00F07911"/>
    <w:rsid w:val="00F11057"/>
    <w:rsid w:val="00F11068"/>
    <w:rsid w:val="00F11BCC"/>
    <w:rsid w:val="00F12627"/>
    <w:rsid w:val="00F162C9"/>
    <w:rsid w:val="00F213B6"/>
    <w:rsid w:val="00F22485"/>
    <w:rsid w:val="00F25A8B"/>
    <w:rsid w:val="00F26943"/>
    <w:rsid w:val="00F41373"/>
    <w:rsid w:val="00F41F68"/>
    <w:rsid w:val="00F42964"/>
    <w:rsid w:val="00F437C7"/>
    <w:rsid w:val="00F607B1"/>
    <w:rsid w:val="00F614B5"/>
    <w:rsid w:val="00F64A85"/>
    <w:rsid w:val="00F703FC"/>
    <w:rsid w:val="00F70602"/>
    <w:rsid w:val="00F72503"/>
    <w:rsid w:val="00F80D18"/>
    <w:rsid w:val="00F854B9"/>
    <w:rsid w:val="00F9264F"/>
    <w:rsid w:val="00FA2713"/>
    <w:rsid w:val="00FB0023"/>
    <w:rsid w:val="00FB6D65"/>
    <w:rsid w:val="00FB7444"/>
    <w:rsid w:val="00FC4E99"/>
    <w:rsid w:val="00FC5A3C"/>
    <w:rsid w:val="00FC7A8A"/>
    <w:rsid w:val="00FD007B"/>
    <w:rsid w:val="00FD1092"/>
    <w:rsid w:val="00FD243B"/>
    <w:rsid w:val="00FD7E1B"/>
    <w:rsid w:val="00FE14AC"/>
    <w:rsid w:val="00FE1D66"/>
    <w:rsid w:val="00FE2BEB"/>
    <w:rsid w:val="00FF222B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5664"/>
  <w15:docId w15:val="{18AC7F7E-1EA7-4C4B-8704-61C87F78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148FA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bCs/>
      <w:sz w:val="32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148FA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bCs/>
      <w:sz w:val="28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2148FA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/>
      <w:sz w:val="28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148FA"/>
    <w:rPr>
      <w:rFonts w:ascii="Arial" w:eastAsia="Times New Roman" w:hAnsi="Arial"/>
      <w:b/>
      <w:bCs/>
      <w:sz w:val="32"/>
      <w:szCs w:val="24"/>
      <w:lang w:val="x-none" w:eastAsia="x-none"/>
    </w:rPr>
  </w:style>
  <w:style w:type="character" w:customStyle="1" w:styleId="Heading2Char">
    <w:name w:val="Heading 2 Char"/>
    <w:link w:val="Heading2"/>
    <w:rsid w:val="002148FA"/>
    <w:rPr>
      <w:rFonts w:ascii="Arial" w:eastAsia="Times New Roman" w:hAnsi="Arial"/>
      <w:b/>
      <w:bCs/>
      <w:sz w:val="28"/>
      <w:szCs w:val="24"/>
    </w:rPr>
  </w:style>
  <w:style w:type="character" w:customStyle="1" w:styleId="Heading3Char">
    <w:name w:val="Heading 3 Char"/>
    <w:link w:val="Heading3"/>
    <w:rsid w:val="002148FA"/>
    <w:rPr>
      <w:rFonts w:ascii="Times New Roman" w:eastAsia="Times New Roman" w:hAnsi="Times New Roman"/>
      <w:sz w:val="28"/>
      <w:szCs w:val="24"/>
    </w:rPr>
  </w:style>
  <w:style w:type="paragraph" w:customStyle="1" w:styleId="p66">
    <w:name w:val="p66"/>
    <w:basedOn w:val="Normal"/>
    <w:rsid w:val="000C1233"/>
    <w:pPr>
      <w:widowControl w:val="0"/>
      <w:tabs>
        <w:tab w:val="left" w:pos="5147"/>
      </w:tabs>
      <w:autoSpaceDE w:val="0"/>
      <w:autoSpaceDN w:val="0"/>
      <w:adjustRightInd w:val="0"/>
      <w:spacing w:after="0" w:line="240" w:lineRule="auto"/>
      <w:ind w:left="3707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123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1233"/>
    <w:rPr>
      <w:sz w:val="22"/>
      <w:szCs w:val="22"/>
    </w:rPr>
  </w:style>
  <w:style w:type="paragraph" w:styleId="Footer">
    <w:name w:val="footer"/>
    <w:aliases w:val="Page 2"/>
    <w:basedOn w:val="Normal"/>
    <w:link w:val="FooterChar"/>
    <w:uiPriority w:val="99"/>
    <w:unhideWhenUsed/>
    <w:rsid w:val="000C123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Page 2 Char"/>
    <w:link w:val="Footer"/>
    <w:uiPriority w:val="99"/>
    <w:rsid w:val="000C1233"/>
    <w:rPr>
      <w:sz w:val="22"/>
      <w:szCs w:val="22"/>
    </w:rPr>
  </w:style>
  <w:style w:type="paragraph" w:customStyle="1" w:styleId="N">
    <w:name w:val="N"/>
    <w:basedOn w:val="Normal"/>
    <w:link w:val="NChar"/>
    <w:qFormat/>
    <w:rsid w:val="00812595"/>
    <w:pPr>
      <w:spacing w:after="0" w:line="360" w:lineRule="auto"/>
      <w:jc w:val="both"/>
    </w:pPr>
    <w:rPr>
      <w:rFonts w:ascii="Times New Roman" w:hAnsi="Times New Roman"/>
      <w:sz w:val="20"/>
      <w:lang w:val="x-none" w:eastAsia="x-none"/>
    </w:rPr>
  </w:style>
  <w:style w:type="character" w:customStyle="1" w:styleId="NChar">
    <w:name w:val="N Char"/>
    <w:link w:val="N"/>
    <w:rsid w:val="00812595"/>
    <w:rPr>
      <w:rFonts w:ascii="Times New Roman" w:hAnsi="Times New Roman"/>
      <w:szCs w:val="22"/>
    </w:rPr>
  </w:style>
  <w:style w:type="paragraph" w:customStyle="1" w:styleId="ColorfulList-Accent11">
    <w:name w:val="Colorful List - Accent 11"/>
    <w:aliases w:val="Bullet,List 1,List Paragraph1,List Paragraph11,Paragraph_utama,SUB BAB2,Gamabr,List Paragraph pskayu,Teks tabel"/>
    <w:basedOn w:val="Normal"/>
    <w:link w:val="ColorfulList-Accent1Char"/>
    <w:uiPriority w:val="34"/>
    <w:qFormat/>
    <w:rsid w:val="0056606B"/>
    <w:pPr>
      <w:ind w:left="720"/>
      <w:contextualSpacing/>
    </w:pPr>
    <w:rPr>
      <w:sz w:val="20"/>
      <w:szCs w:val="20"/>
      <w:lang w:val="x-none" w:eastAsia="x-none"/>
    </w:rPr>
  </w:style>
  <w:style w:type="character" w:customStyle="1" w:styleId="ColorfulList-Accent1Char">
    <w:name w:val="Colorful List - Accent 1 Char"/>
    <w:aliases w:val="Bullet Char1,List 1 Char1,List Paragraph1 Char1,List Paragraph11 Char1,Paragraph_utama Char1,SUB BAB2 Char1,Gamabr Char1,List Paragraph pskayu Char1,Teks tabel Char1"/>
    <w:link w:val="ColorfulList-Accent11"/>
    <w:uiPriority w:val="34"/>
    <w:locked/>
    <w:rsid w:val="0056606B"/>
    <w:rPr>
      <w:lang w:val="x-none" w:eastAsia="x-none"/>
    </w:rPr>
  </w:style>
  <w:style w:type="paragraph" w:styleId="BalloonText">
    <w:name w:val="Balloon Text"/>
    <w:basedOn w:val="Normal"/>
    <w:link w:val="BalloonTextChar"/>
    <w:semiHidden/>
    <w:unhideWhenUsed/>
    <w:rsid w:val="000A7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semiHidden/>
    <w:rsid w:val="000A780A"/>
    <w:rPr>
      <w:rFonts w:ascii="Tahoma" w:hAnsi="Tahoma" w:cs="Tahoma"/>
      <w:sz w:val="16"/>
      <w:szCs w:val="16"/>
    </w:rPr>
  </w:style>
  <w:style w:type="paragraph" w:customStyle="1" w:styleId="subbabbullet">
    <w:name w:val="subbab bullet"/>
    <w:basedOn w:val="Normal"/>
    <w:autoRedefine/>
    <w:qFormat/>
    <w:rsid w:val="00F26943"/>
    <w:pPr>
      <w:widowControl w:val="0"/>
      <w:spacing w:before="60" w:after="60" w:line="240" w:lineRule="auto"/>
      <w:ind w:left="709" w:hanging="283"/>
      <w:jc w:val="both"/>
    </w:pPr>
    <w:rPr>
      <w:rFonts w:ascii="Palatino Linotype" w:eastAsia="Times New Roman" w:hAnsi="Palatino Linotype"/>
      <w:szCs w:val="24"/>
    </w:rPr>
  </w:style>
  <w:style w:type="paragraph" w:styleId="BodyTextIndent">
    <w:name w:val="Body Text Indent"/>
    <w:aliases w:val=" Char,Char"/>
    <w:basedOn w:val="Normal"/>
    <w:link w:val="BodyTextIndentChar"/>
    <w:unhideWhenUsed/>
    <w:rsid w:val="00693C1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aliases w:val=" Char Char,Char Char"/>
    <w:link w:val="BodyTextIndent"/>
    <w:rsid w:val="00693C18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MediumGrid1-Accent21">
    <w:name w:val="Medium Grid 1 - Accent 21"/>
    <w:aliases w:val="heading 3,kepala"/>
    <w:basedOn w:val="Normal"/>
    <w:link w:val="MediumGrid1-Accent2Char"/>
    <w:uiPriority w:val="34"/>
    <w:qFormat/>
    <w:rsid w:val="00582AF5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MediumGrid1-Accent2Char">
    <w:name w:val="Medium Grid 1 - Accent 2 Char"/>
    <w:aliases w:val="heading 3 Char,kepala Char,Bullet Char,List 1 Char,List Paragraph1 Char,List Paragraph11 Char,Paragraph_utama Char,SUB BAB2 Char,Gamabr Char,List Paragraph pskayu Char,Teks tabel Char,List Paragraph Char,6.1 Char"/>
    <w:link w:val="MediumGrid1-Accent21"/>
    <w:uiPriority w:val="34"/>
    <w:qFormat/>
    <w:locked/>
    <w:rsid w:val="00582AF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ColorfulShading-Accent11">
    <w:name w:val="Colorful Shading - Accent 11"/>
    <w:hidden/>
    <w:uiPriority w:val="71"/>
    <w:rsid w:val="005B759B"/>
    <w:rPr>
      <w:sz w:val="22"/>
      <w:szCs w:val="22"/>
    </w:rPr>
  </w:style>
  <w:style w:type="paragraph" w:customStyle="1" w:styleId="p14">
    <w:name w:val="p14"/>
    <w:basedOn w:val="Normal"/>
    <w:rsid w:val="00A7490F"/>
    <w:pPr>
      <w:widowControl w:val="0"/>
      <w:tabs>
        <w:tab w:val="left" w:pos="1780"/>
      </w:tabs>
      <w:autoSpaceDE w:val="0"/>
      <w:autoSpaceDN w:val="0"/>
      <w:adjustRightInd w:val="0"/>
      <w:spacing w:after="0" w:line="240" w:lineRule="auto"/>
      <w:ind w:left="2245" w:hanging="465"/>
    </w:pPr>
    <w:rPr>
      <w:rFonts w:ascii="Times New Roman" w:eastAsia="Times New Roman" w:hAnsi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2148FA"/>
    <w:pPr>
      <w:tabs>
        <w:tab w:val="left" w:pos="1440"/>
        <w:tab w:val="left" w:pos="2160"/>
      </w:tabs>
      <w:spacing w:before="240" w:after="0" w:line="240" w:lineRule="auto"/>
      <w:ind w:left="2160" w:hanging="2160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2Char">
    <w:name w:val="Body Text Indent 2 Char"/>
    <w:link w:val="BodyTextIndent2"/>
    <w:rsid w:val="002148FA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2148FA"/>
    <w:pPr>
      <w:tabs>
        <w:tab w:val="left" w:pos="1440"/>
        <w:tab w:val="left" w:pos="3780"/>
      </w:tabs>
      <w:spacing w:after="0" w:line="240" w:lineRule="auto"/>
      <w:ind w:left="1800" w:hanging="1800"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Indent3Char">
    <w:name w:val="Body Text Indent 3 Char"/>
    <w:link w:val="BodyTextIndent3"/>
    <w:rsid w:val="002148FA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rsid w:val="002148FA"/>
    <w:pPr>
      <w:spacing w:after="0" w:line="240" w:lineRule="auto"/>
      <w:jc w:val="center"/>
    </w:pPr>
    <w:rPr>
      <w:rFonts w:ascii="Tahoma" w:eastAsia="Times New Roman" w:hAnsi="Tahoma"/>
      <w:sz w:val="26"/>
      <w:szCs w:val="24"/>
      <w:lang w:val="x-none" w:eastAsia="x-none"/>
    </w:rPr>
  </w:style>
  <w:style w:type="character" w:customStyle="1" w:styleId="BodyTextChar">
    <w:name w:val="Body Text Char"/>
    <w:link w:val="BodyText"/>
    <w:rsid w:val="002148FA"/>
    <w:rPr>
      <w:rFonts w:ascii="Tahoma" w:eastAsia="Times New Roman" w:hAnsi="Tahoma" w:cs="Tahoma"/>
      <w:sz w:val="26"/>
      <w:szCs w:val="24"/>
    </w:rPr>
  </w:style>
  <w:style w:type="paragraph" w:styleId="BodyText2">
    <w:name w:val="Body Text 2"/>
    <w:basedOn w:val="Normal"/>
    <w:link w:val="BodyText2Char"/>
    <w:rsid w:val="002148FA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sv-SE" w:eastAsia="x-none"/>
    </w:rPr>
  </w:style>
  <w:style w:type="character" w:customStyle="1" w:styleId="BodyText2Char">
    <w:name w:val="Body Text 2 Char"/>
    <w:link w:val="BodyText2"/>
    <w:rsid w:val="002148FA"/>
    <w:rPr>
      <w:rFonts w:ascii="Times New Roman" w:eastAsia="Times New Roman" w:hAnsi="Times New Roman"/>
      <w:sz w:val="24"/>
      <w:szCs w:val="24"/>
      <w:lang w:val="sv-SE"/>
    </w:rPr>
  </w:style>
  <w:style w:type="character" w:styleId="PageNumber">
    <w:name w:val="page number"/>
    <w:rsid w:val="002148FA"/>
  </w:style>
  <w:style w:type="character" w:customStyle="1" w:styleId="CharCharChar">
    <w:name w:val="Char Char Char"/>
    <w:rsid w:val="002148FA"/>
    <w:rPr>
      <w:sz w:val="24"/>
      <w:szCs w:val="24"/>
      <w:lang w:val="en-US" w:eastAsia="en-US" w:bidi="ar-SA"/>
    </w:rPr>
  </w:style>
  <w:style w:type="paragraph" w:customStyle="1" w:styleId="c1">
    <w:name w:val="c1"/>
    <w:basedOn w:val="Normal"/>
    <w:rsid w:val="002148F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p17">
    <w:name w:val="p17"/>
    <w:basedOn w:val="Normal"/>
    <w:rsid w:val="002148FA"/>
    <w:pPr>
      <w:widowControl w:val="0"/>
      <w:tabs>
        <w:tab w:val="left" w:pos="1893"/>
      </w:tabs>
      <w:autoSpaceDE w:val="0"/>
      <w:autoSpaceDN w:val="0"/>
      <w:adjustRightInd w:val="0"/>
      <w:spacing w:after="0" w:line="240" w:lineRule="auto"/>
      <w:ind w:left="453" w:hanging="1893"/>
    </w:pPr>
    <w:rPr>
      <w:rFonts w:ascii="Times New Roman" w:eastAsia="Times New Roman" w:hAnsi="Times New Roman"/>
      <w:sz w:val="24"/>
      <w:szCs w:val="24"/>
    </w:rPr>
  </w:style>
  <w:style w:type="paragraph" w:customStyle="1" w:styleId="c2">
    <w:name w:val="c2"/>
    <w:basedOn w:val="Normal"/>
    <w:rsid w:val="002148FA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p19">
    <w:name w:val="p19"/>
    <w:basedOn w:val="Normal"/>
    <w:rsid w:val="002148FA"/>
    <w:pPr>
      <w:widowControl w:val="0"/>
      <w:tabs>
        <w:tab w:val="left" w:pos="1893"/>
      </w:tabs>
      <w:autoSpaceDE w:val="0"/>
      <w:autoSpaceDN w:val="0"/>
      <w:adjustRightInd w:val="0"/>
      <w:spacing w:after="0" w:line="240" w:lineRule="auto"/>
      <w:ind w:left="453"/>
    </w:pPr>
    <w:rPr>
      <w:rFonts w:ascii="Times New Roman" w:eastAsia="Times New Roman" w:hAnsi="Times New Roman"/>
      <w:sz w:val="24"/>
      <w:szCs w:val="24"/>
    </w:rPr>
  </w:style>
  <w:style w:type="paragraph" w:customStyle="1" w:styleId="p30">
    <w:name w:val="p30"/>
    <w:basedOn w:val="Normal"/>
    <w:rsid w:val="002148FA"/>
    <w:pPr>
      <w:widowControl w:val="0"/>
      <w:tabs>
        <w:tab w:val="left" w:pos="1893"/>
        <w:tab w:val="left" w:pos="2245"/>
      </w:tabs>
      <w:autoSpaceDE w:val="0"/>
      <w:autoSpaceDN w:val="0"/>
      <w:adjustRightInd w:val="0"/>
      <w:spacing w:after="0" w:line="240" w:lineRule="auto"/>
      <w:ind w:left="2245" w:hanging="352"/>
    </w:pPr>
    <w:rPr>
      <w:rFonts w:ascii="Times New Roman" w:eastAsia="Times New Roman" w:hAnsi="Times New Roman"/>
      <w:sz w:val="24"/>
      <w:szCs w:val="24"/>
    </w:rPr>
  </w:style>
  <w:style w:type="paragraph" w:customStyle="1" w:styleId="p48">
    <w:name w:val="p48"/>
    <w:basedOn w:val="Normal"/>
    <w:rsid w:val="002148FA"/>
    <w:pPr>
      <w:widowControl w:val="0"/>
      <w:tabs>
        <w:tab w:val="left" w:pos="3741"/>
      </w:tabs>
      <w:autoSpaceDE w:val="0"/>
      <w:autoSpaceDN w:val="0"/>
      <w:adjustRightInd w:val="0"/>
      <w:spacing w:after="0" w:line="240" w:lineRule="auto"/>
      <w:ind w:left="1038" w:hanging="402"/>
    </w:pPr>
    <w:rPr>
      <w:rFonts w:ascii="Times New Roman" w:eastAsia="Times New Roman" w:hAnsi="Times New Roman"/>
      <w:sz w:val="24"/>
      <w:szCs w:val="24"/>
    </w:rPr>
  </w:style>
  <w:style w:type="paragraph" w:customStyle="1" w:styleId="p9">
    <w:name w:val="p9"/>
    <w:basedOn w:val="Normal"/>
    <w:rsid w:val="002148FA"/>
    <w:pPr>
      <w:widowControl w:val="0"/>
      <w:tabs>
        <w:tab w:val="left" w:pos="2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67">
    <w:name w:val="p67"/>
    <w:basedOn w:val="Normal"/>
    <w:rsid w:val="002148FA"/>
    <w:pPr>
      <w:widowControl w:val="0"/>
      <w:tabs>
        <w:tab w:val="left" w:pos="402"/>
      </w:tabs>
      <w:autoSpaceDE w:val="0"/>
      <w:autoSpaceDN w:val="0"/>
      <w:adjustRightInd w:val="0"/>
      <w:spacing w:after="0" w:line="240" w:lineRule="auto"/>
      <w:ind w:left="1038" w:hanging="402"/>
    </w:pPr>
    <w:rPr>
      <w:rFonts w:ascii="Times New Roman" w:eastAsia="Times New Roman" w:hAnsi="Times New Roman"/>
      <w:sz w:val="24"/>
      <w:szCs w:val="24"/>
    </w:rPr>
  </w:style>
  <w:style w:type="paragraph" w:styleId="ListBullet">
    <w:name w:val="List Bullet"/>
    <w:basedOn w:val="Normal"/>
    <w:rsid w:val="002148FA"/>
    <w:pPr>
      <w:numPr>
        <w:numId w:val="67"/>
      </w:numPr>
      <w:spacing w:before="120" w:after="0" w:line="240" w:lineRule="auto"/>
      <w:jc w:val="both"/>
    </w:pPr>
    <w:rPr>
      <w:rFonts w:ascii="Book Antiqua" w:eastAsia="Times New Roman" w:hAnsi="Book Antiqua"/>
      <w:szCs w:val="24"/>
    </w:rPr>
  </w:style>
  <w:style w:type="paragraph" w:customStyle="1" w:styleId="Paragraph112pt">
    <w:name w:val="Paragraph 1+12 pt"/>
    <w:basedOn w:val="Normal"/>
    <w:autoRedefine/>
    <w:rsid w:val="002148FA"/>
    <w:pPr>
      <w:spacing w:after="0" w:line="240" w:lineRule="auto"/>
      <w:ind w:right="-108"/>
      <w:jc w:val="both"/>
    </w:pPr>
    <w:rPr>
      <w:rFonts w:ascii="Bookman Old Style" w:eastAsia="Times New Roman" w:hAnsi="Bookman Old Style" w:cs="Arial"/>
      <w:sz w:val="24"/>
      <w:szCs w:val="24"/>
      <w:shd w:val="clear" w:color="auto" w:fill="FFFFFF"/>
      <w:lang w:val="id-ID"/>
    </w:rPr>
  </w:style>
  <w:style w:type="paragraph" w:styleId="NormalWeb">
    <w:name w:val="Normal (Web)"/>
    <w:basedOn w:val="Normal"/>
    <w:uiPriority w:val="99"/>
    <w:unhideWhenUsed/>
    <w:rsid w:val="002148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CaptionChar1">
    <w:name w:val="Caption Char1"/>
    <w:aliases w:val="Table Caption Char1,Caption Char Char,Table Caption Char Char,Table Caption + First line:  0 cm Char"/>
    <w:link w:val="Caption"/>
    <w:locked/>
    <w:rsid w:val="002148FA"/>
    <w:rPr>
      <w:rFonts w:ascii="Arial" w:hAnsi="Arial"/>
      <w:b/>
      <w:bCs/>
    </w:rPr>
  </w:style>
  <w:style w:type="paragraph" w:styleId="Caption">
    <w:name w:val="caption"/>
    <w:aliases w:val="Table Caption,Caption Char,Table Caption Char,Table Caption + First line:  0 cm"/>
    <w:basedOn w:val="Normal"/>
    <w:next w:val="Normal"/>
    <w:link w:val="CaptionChar1"/>
    <w:qFormat/>
    <w:rsid w:val="002148FA"/>
    <w:pPr>
      <w:keepNext/>
      <w:tabs>
        <w:tab w:val="left" w:pos="1531"/>
      </w:tabs>
      <w:spacing w:before="240" w:after="120" w:line="264" w:lineRule="auto"/>
      <w:ind w:left="1531" w:hanging="1531"/>
      <w:jc w:val="both"/>
    </w:pPr>
    <w:rPr>
      <w:rFonts w:ascii="Arial" w:hAnsi="Arial"/>
      <w:b/>
      <w:bCs/>
      <w:sz w:val="20"/>
      <w:szCs w:val="20"/>
      <w:lang w:val="x-none" w:eastAsia="x-none"/>
    </w:rPr>
  </w:style>
  <w:style w:type="paragraph" w:styleId="CommentText">
    <w:name w:val="annotation text"/>
    <w:basedOn w:val="Normal"/>
    <w:link w:val="CommentTextChar"/>
    <w:rsid w:val="002148FA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2148FA"/>
    <w:rPr>
      <w:rFonts w:ascii="Times New Roman" w:eastAsia="Times New Roman" w:hAnsi="Times New Roman"/>
    </w:rPr>
  </w:style>
  <w:style w:type="character" w:styleId="CommentReference">
    <w:name w:val="annotation reference"/>
    <w:uiPriority w:val="99"/>
    <w:unhideWhenUsed/>
    <w:rsid w:val="002148FA"/>
    <w:rPr>
      <w:sz w:val="16"/>
      <w:szCs w:val="16"/>
    </w:rPr>
  </w:style>
  <w:style w:type="paragraph" w:customStyle="1" w:styleId="BodyParagraph">
    <w:name w:val="Body Paragraph"/>
    <w:basedOn w:val="Normal"/>
    <w:qFormat/>
    <w:rsid w:val="002148FA"/>
    <w:pPr>
      <w:spacing w:before="120" w:after="120" w:line="312" w:lineRule="auto"/>
      <w:jc w:val="both"/>
    </w:pPr>
    <w:rPr>
      <w:rFonts w:ascii="Arial" w:hAnsi="Arial"/>
      <w:szCs w:val="20"/>
      <w:lang w:val="id-ID"/>
    </w:rPr>
  </w:style>
  <w:style w:type="paragraph" w:styleId="CommentSubject">
    <w:name w:val="annotation subject"/>
    <w:basedOn w:val="CommentText"/>
    <w:next w:val="CommentText"/>
    <w:link w:val="CommentSubjectChar"/>
    <w:rsid w:val="002148FA"/>
    <w:rPr>
      <w:b/>
      <w:bCs/>
    </w:rPr>
  </w:style>
  <w:style w:type="character" w:customStyle="1" w:styleId="CommentSubjectChar">
    <w:name w:val="Comment Subject Char"/>
    <w:link w:val="CommentSubject"/>
    <w:rsid w:val="002148FA"/>
    <w:rPr>
      <w:rFonts w:ascii="Times New Roman" w:eastAsia="Times New Roman" w:hAnsi="Times New Roman"/>
      <w:b/>
      <w:bCs/>
      <w:lang w:val="x-none" w:eastAsia="x-none"/>
    </w:rPr>
  </w:style>
  <w:style w:type="paragraph" w:customStyle="1" w:styleId="BodyT">
    <w:name w:val="BodyT"/>
    <w:link w:val="BodyTChar"/>
    <w:uiPriority w:val="99"/>
    <w:qFormat/>
    <w:rsid w:val="002148FA"/>
    <w:pPr>
      <w:spacing w:after="240" w:line="264" w:lineRule="auto"/>
      <w:jc w:val="both"/>
    </w:pPr>
    <w:rPr>
      <w:rFonts w:ascii="Book Antiqua" w:hAnsi="Book Antiqua"/>
      <w:sz w:val="22"/>
      <w:szCs w:val="24"/>
      <w:lang w:val="en-AU"/>
    </w:rPr>
  </w:style>
  <w:style w:type="character" w:customStyle="1" w:styleId="BodyTChar">
    <w:name w:val="BodyT Char"/>
    <w:link w:val="BodyT"/>
    <w:uiPriority w:val="99"/>
    <w:rsid w:val="002148FA"/>
    <w:rPr>
      <w:rFonts w:ascii="Book Antiqua" w:hAnsi="Book Antiqua"/>
      <w:sz w:val="22"/>
      <w:szCs w:val="24"/>
      <w:lang w:val="en-AU" w:bidi="ar-SA"/>
    </w:rPr>
  </w:style>
  <w:style w:type="paragraph" w:styleId="PlainText">
    <w:name w:val="Plain Text"/>
    <w:basedOn w:val="Normal"/>
    <w:link w:val="PlainTextChar"/>
    <w:uiPriority w:val="99"/>
    <w:unhideWhenUsed/>
    <w:rsid w:val="002148FA"/>
    <w:pPr>
      <w:spacing w:after="0" w:line="240" w:lineRule="auto"/>
    </w:pPr>
    <w:rPr>
      <w:lang w:val="x-none" w:eastAsia="x-none"/>
    </w:rPr>
  </w:style>
  <w:style w:type="character" w:customStyle="1" w:styleId="PlainTextChar">
    <w:name w:val="Plain Text Char"/>
    <w:link w:val="PlainText"/>
    <w:uiPriority w:val="99"/>
    <w:rsid w:val="002148FA"/>
    <w:rPr>
      <w:sz w:val="22"/>
      <w:szCs w:val="22"/>
      <w:lang w:val="x-none" w:eastAsia="x-non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2148FA"/>
    <w:pPr>
      <w:spacing w:after="0" w:line="360" w:lineRule="auto"/>
      <w:jc w:val="both"/>
    </w:pPr>
    <w:rPr>
      <w:rFonts w:ascii="Times New Roman" w:hAnsi="Times New Roman"/>
      <w:b/>
      <w:sz w:val="20"/>
      <w:lang w:val="x-none" w:eastAsia="x-none"/>
    </w:rPr>
  </w:style>
  <w:style w:type="character" w:customStyle="1" w:styleId="TOC1Char">
    <w:name w:val="TOC 1 Char"/>
    <w:link w:val="TOC1"/>
    <w:uiPriority w:val="39"/>
    <w:rsid w:val="002148FA"/>
    <w:rPr>
      <w:rFonts w:ascii="Times New Roman" w:hAnsi="Times New Roman"/>
      <w:b/>
      <w:szCs w:val="22"/>
      <w:lang w:val="x-none" w:eastAsia="x-none"/>
    </w:rPr>
  </w:style>
  <w:style w:type="character" w:customStyle="1" w:styleId="CharacterStyle3">
    <w:name w:val="Character Style 3"/>
    <w:uiPriority w:val="99"/>
    <w:rsid w:val="002148FA"/>
    <w:rPr>
      <w:rFonts w:ascii="Bookman Old Style" w:hAnsi="Bookman Old Style"/>
      <w:sz w:val="24"/>
    </w:rPr>
  </w:style>
  <w:style w:type="table" w:styleId="TableGrid">
    <w:name w:val="Table Grid"/>
    <w:basedOn w:val="TableNormal"/>
    <w:uiPriority w:val="59"/>
    <w:qFormat/>
    <w:rsid w:val="00547D57"/>
    <w:rPr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6.1,Light Grid - Accent 31,List Paragraph-ExecSummary,TList Paragraph,_List Paragraph,normal,Body Text Char1,List Paragraph2,Bullets,Isi Bab 1,ANNEX,First Level Outline,no subbab,List Paragraph Inventariasi,List Paragraph111,Teks,TABEL"/>
    <w:basedOn w:val="Normal"/>
    <w:uiPriority w:val="34"/>
    <w:qFormat/>
    <w:rsid w:val="00750757"/>
    <w:pPr>
      <w:ind w:left="720"/>
    </w:pPr>
  </w:style>
  <w:style w:type="paragraph" w:customStyle="1" w:styleId="BodyText0">
    <w:name w:val="BodyText"/>
    <w:basedOn w:val="Normal"/>
    <w:link w:val="BodyTextChar0"/>
    <w:qFormat/>
    <w:rsid w:val="00750757"/>
    <w:pPr>
      <w:spacing w:before="240" w:after="240" w:line="264" w:lineRule="auto"/>
      <w:jc w:val="both"/>
    </w:pPr>
    <w:rPr>
      <w:rFonts w:ascii="Arial" w:eastAsia="Times New Roman" w:hAnsi="Arial"/>
      <w:szCs w:val="20"/>
      <w:lang w:val="x-none" w:eastAsia="x-none"/>
    </w:rPr>
  </w:style>
  <w:style w:type="character" w:customStyle="1" w:styleId="BodyTextChar0">
    <w:name w:val="BodyText Char"/>
    <w:link w:val="BodyText0"/>
    <w:rsid w:val="00750757"/>
    <w:rPr>
      <w:rFonts w:ascii="Arial" w:eastAsia="Times New Roman" w:hAnsi="Arial"/>
      <w:sz w:val="22"/>
      <w:lang w:val="x-none" w:eastAsia="x-none"/>
    </w:rPr>
  </w:style>
  <w:style w:type="character" w:customStyle="1" w:styleId="acopre">
    <w:name w:val="acopre"/>
    <w:rsid w:val="00FC5A3C"/>
  </w:style>
  <w:style w:type="paragraph" w:customStyle="1" w:styleId="msonormal0">
    <w:name w:val="msonormal"/>
    <w:basedOn w:val="Normal"/>
    <w:rsid w:val="00546E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65">
    <w:name w:val="xl65"/>
    <w:basedOn w:val="Normal"/>
    <w:rsid w:val="00546E5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546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67">
    <w:name w:val="xl67"/>
    <w:basedOn w:val="Normal"/>
    <w:rsid w:val="00546E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68">
    <w:name w:val="xl68"/>
    <w:basedOn w:val="Normal"/>
    <w:rsid w:val="00546E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69">
    <w:name w:val="xl69"/>
    <w:basedOn w:val="Normal"/>
    <w:rsid w:val="00546E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0">
    <w:name w:val="xl70"/>
    <w:basedOn w:val="Normal"/>
    <w:rsid w:val="00546E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1">
    <w:name w:val="xl71"/>
    <w:basedOn w:val="Normal"/>
    <w:rsid w:val="00546E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2">
    <w:name w:val="xl72"/>
    <w:basedOn w:val="Normal"/>
    <w:rsid w:val="00546E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3">
    <w:name w:val="xl73"/>
    <w:basedOn w:val="Normal"/>
    <w:rsid w:val="00546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4">
    <w:name w:val="xl74"/>
    <w:basedOn w:val="Normal"/>
    <w:rsid w:val="00546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5">
    <w:name w:val="xl75"/>
    <w:basedOn w:val="Normal"/>
    <w:rsid w:val="00546E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6">
    <w:name w:val="xl76"/>
    <w:basedOn w:val="Normal"/>
    <w:rsid w:val="00546E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7">
    <w:name w:val="xl77"/>
    <w:basedOn w:val="Normal"/>
    <w:rsid w:val="00546E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8">
    <w:name w:val="xl78"/>
    <w:basedOn w:val="Normal"/>
    <w:rsid w:val="00546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paragraph" w:customStyle="1" w:styleId="xl79">
    <w:name w:val="xl79"/>
    <w:basedOn w:val="Normal"/>
    <w:rsid w:val="00546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20"/>
      <w:szCs w:val="20"/>
    </w:rPr>
  </w:style>
  <w:style w:type="character" w:styleId="Hyperlink">
    <w:name w:val="Hyperlink"/>
    <w:uiPriority w:val="99"/>
    <w:unhideWhenUsed/>
    <w:qFormat/>
    <w:rsid w:val="0049095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49095B"/>
    <w:rPr>
      <w:color w:val="954F72"/>
      <w:u w:val="single"/>
    </w:rPr>
  </w:style>
  <w:style w:type="paragraph" w:customStyle="1" w:styleId="Level3">
    <w:name w:val="Level 3"/>
    <w:rsid w:val="00FE1D66"/>
    <w:pPr>
      <w:autoSpaceDE w:val="0"/>
      <w:autoSpaceDN w:val="0"/>
      <w:adjustRightInd w:val="0"/>
      <w:ind w:left="2160"/>
    </w:pPr>
    <w:rPr>
      <w:rFonts w:ascii="Times New Roman" w:eastAsia="Times New Roman" w:hAnsi="Times New Roman"/>
    </w:rPr>
  </w:style>
  <w:style w:type="paragraph" w:styleId="Title">
    <w:name w:val="Title"/>
    <w:basedOn w:val="Normal"/>
    <w:link w:val="TitleChar"/>
    <w:qFormat/>
    <w:rsid w:val="00FE1D66"/>
    <w:pPr>
      <w:tabs>
        <w:tab w:val="left" w:pos="-1440"/>
        <w:tab w:val="left" w:pos="-720"/>
        <w:tab w:val="left" w:pos="0"/>
        <w:tab w:val="left" w:pos="453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after="0" w:line="240" w:lineRule="auto"/>
      <w:jc w:val="center"/>
    </w:pPr>
    <w:rPr>
      <w:rFonts w:ascii="Arial" w:eastAsia="Times New Roman" w:hAnsi="Arial"/>
      <w:b/>
      <w:bCs/>
      <w:sz w:val="26"/>
      <w:szCs w:val="26"/>
      <w:lang w:val="id-ID" w:eastAsia="x-none"/>
    </w:rPr>
  </w:style>
  <w:style w:type="character" w:customStyle="1" w:styleId="TitleChar">
    <w:name w:val="Title Char"/>
    <w:link w:val="Title"/>
    <w:rsid w:val="00FE1D66"/>
    <w:rPr>
      <w:rFonts w:ascii="Arial" w:eastAsia="Times New Roman" w:hAnsi="Arial"/>
      <w:b/>
      <w:bCs/>
      <w:sz w:val="26"/>
      <w:szCs w:val="26"/>
      <w:lang w:val="id-ID" w:eastAsia="x-none"/>
    </w:rPr>
  </w:style>
  <w:style w:type="paragraph" w:customStyle="1" w:styleId="Default">
    <w:name w:val="Default"/>
    <w:rsid w:val="00FE1D66"/>
    <w:pPr>
      <w:autoSpaceDE w:val="0"/>
      <w:autoSpaceDN w:val="0"/>
      <w:adjustRightInd w:val="0"/>
    </w:pPr>
    <w:rPr>
      <w:rFonts w:ascii="Tahoma" w:eastAsia="Times New Roman" w:hAnsi="Tahoma" w:cs="Tahoma"/>
      <w:color w:val="000000"/>
      <w:sz w:val="24"/>
      <w:szCs w:val="24"/>
    </w:rPr>
  </w:style>
  <w:style w:type="character" w:customStyle="1" w:styleId="LightGrid-Accent3Char">
    <w:name w:val="Light Grid - Accent 3 Char"/>
    <w:link w:val="LightGrid-Accent3"/>
    <w:uiPriority w:val="34"/>
    <w:locked/>
    <w:rsid w:val="00FE1D66"/>
    <w:rPr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FE1D66"/>
  </w:style>
  <w:style w:type="table" w:customStyle="1" w:styleId="TableGrid1">
    <w:name w:val="Table Grid1"/>
    <w:basedOn w:val="TableNormal"/>
    <w:next w:val="TableGrid"/>
    <w:uiPriority w:val="59"/>
    <w:rsid w:val="00FE1D66"/>
    <w:pPr>
      <w:spacing w:after="200" w:line="276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RMTableProfessional1">
    <w:name w:val="ERM Table Professional1"/>
    <w:basedOn w:val="TableNormal"/>
    <w:rsid w:val="00FE1D66"/>
    <w:pPr>
      <w:overflowPunct w:val="0"/>
      <w:autoSpaceDE w:val="0"/>
      <w:autoSpaceDN w:val="0"/>
      <w:adjustRightInd w:val="0"/>
      <w:spacing w:line="264" w:lineRule="auto"/>
      <w:textAlignment w:val="baseline"/>
    </w:pPr>
    <w:rPr>
      <w:rFonts w:ascii="Book Antiqua" w:eastAsia="MS Mincho" w:hAnsi="Book Antiqua"/>
      <w:sz w:val="18"/>
    </w:rPr>
    <w:tblPr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bCs/>
        <w:color w:val="FFFFFF"/>
        <w:sz w:val="18"/>
      </w:rPr>
      <w:tblPr/>
      <w:tcPr>
        <w:tcBorders>
          <w:top w:val="single" w:sz="4" w:space="0" w:color="auto"/>
          <w:left w:val="single" w:sz="4" w:space="0" w:color="auto"/>
          <w:bottom w:val="nil"/>
          <w:right w:val="single" w:sz="4" w:space="0" w:color="auto"/>
          <w:insideH w:val="nil"/>
          <w:insideV w:val="single" w:sz="4" w:space="0" w:color="FFFFFF"/>
          <w:tl2br w:val="nil"/>
          <w:tr2bl w:val="nil"/>
        </w:tcBorders>
        <w:shd w:val="clear" w:color="auto" w:fill="000000"/>
        <w:vAlign w:val="center"/>
      </w:tcPr>
    </w:tblStylePr>
  </w:style>
  <w:style w:type="paragraph" w:customStyle="1" w:styleId="MediumList2-Accent21">
    <w:name w:val="Medium List 2 - Accent 21"/>
    <w:hidden/>
    <w:uiPriority w:val="99"/>
    <w:semiHidden/>
    <w:rsid w:val="00FE1D66"/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FE1D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18"/>
      <w:szCs w:val="18"/>
    </w:rPr>
  </w:style>
  <w:style w:type="paragraph" w:customStyle="1" w:styleId="xl81">
    <w:name w:val="xl81"/>
    <w:basedOn w:val="Normal"/>
    <w:rsid w:val="00FE1D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18"/>
      <w:szCs w:val="18"/>
    </w:rPr>
  </w:style>
  <w:style w:type="paragraph" w:customStyle="1" w:styleId="xl82">
    <w:name w:val="xl82"/>
    <w:basedOn w:val="Normal"/>
    <w:rsid w:val="00FE1D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18"/>
      <w:szCs w:val="18"/>
    </w:rPr>
  </w:style>
  <w:style w:type="paragraph" w:customStyle="1" w:styleId="xl83">
    <w:name w:val="xl83"/>
    <w:basedOn w:val="Normal"/>
    <w:rsid w:val="00FE1D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18"/>
      <w:szCs w:val="18"/>
    </w:rPr>
  </w:style>
  <w:style w:type="paragraph" w:customStyle="1" w:styleId="xl84">
    <w:name w:val="xl84"/>
    <w:basedOn w:val="Normal"/>
    <w:rsid w:val="00FE1D6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18"/>
      <w:szCs w:val="18"/>
    </w:rPr>
  </w:style>
  <w:style w:type="paragraph" w:customStyle="1" w:styleId="xl85">
    <w:name w:val="xl85"/>
    <w:basedOn w:val="Normal"/>
    <w:rsid w:val="00FE1D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sz w:val="18"/>
      <w:szCs w:val="18"/>
    </w:rPr>
  </w:style>
  <w:style w:type="paragraph" w:customStyle="1" w:styleId="xl86">
    <w:name w:val="xl86"/>
    <w:basedOn w:val="Normal"/>
    <w:rsid w:val="00FE1D6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b/>
      <w:bCs/>
      <w:sz w:val="18"/>
      <w:szCs w:val="18"/>
    </w:rPr>
  </w:style>
  <w:style w:type="paragraph" w:customStyle="1" w:styleId="xl87">
    <w:name w:val="xl87"/>
    <w:basedOn w:val="Normal"/>
    <w:rsid w:val="00FE1D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b/>
      <w:bCs/>
      <w:sz w:val="18"/>
      <w:szCs w:val="18"/>
    </w:rPr>
  </w:style>
  <w:style w:type="paragraph" w:customStyle="1" w:styleId="xl88">
    <w:name w:val="xl88"/>
    <w:basedOn w:val="Normal"/>
    <w:rsid w:val="00FE1D6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b/>
      <w:bCs/>
      <w:sz w:val="18"/>
      <w:szCs w:val="18"/>
    </w:rPr>
  </w:style>
  <w:style w:type="paragraph" w:customStyle="1" w:styleId="xl89">
    <w:name w:val="xl89"/>
    <w:basedOn w:val="Normal"/>
    <w:rsid w:val="00FE1D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Bookman Old Style" w:eastAsia="Times New Roman" w:hAnsi="Bookman Old Style"/>
      <w:b/>
      <w:bCs/>
      <w:sz w:val="18"/>
      <w:szCs w:val="18"/>
    </w:rPr>
  </w:style>
  <w:style w:type="table" w:styleId="LightGrid-Accent3">
    <w:name w:val="Light Grid Accent 3"/>
    <w:basedOn w:val="TableNormal"/>
    <w:link w:val="LightGrid-Accent3Char"/>
    <w:uiPriority w:val="34"/>
    <w:rsid w:val="00FE1D66"/>
    <w:rPr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paragraph" w:customStyle="1" w:styleId="xl63">
    <w:name w:val="xl63"/>
    <w:basedOn w:val="Normal"/>
    <w:rsid w:val="00940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val="en-ID" w:eastAsia="en-ID"/>
    </w:rPr>
  </w:style>
  <w:style w:type="paragraph" w:customStyle="1" w:styleId="xl64">
    <w:name w:val="xl64"/>
    <w:basedOn w:val="Normal"/>
    <w:rsid w:val="00940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val="en-ID" w:eastAsia="en-ID"/>
    </w:rPr>
  </w:style>
  <w:style w:type="paragraph" w:styleId="Revision">
    <w:name w:val="Revision"/>
    <w:hidden/>
    <w:uiPriority w:val="71"/>
    <w:semiHidden/>
    <w:rsid w:val="00FD109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331D7-C003-4F1B-8B30-90F9BFCAA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wiedhandoyo@yahoo.com</dc:creator>
  <cp:lastModifiedBy>Arip Budiman</cp:lastModifiedBy>
  <cp:revision>6</cp:revision>
  <cp:lastPrinted>2021-04-13T05:00:00Z</cp:lastPrinted>
  <dcterms:created xsi:type="dcterms:W3CDTF">2022-12-08T05:14:00Z</dcterms:created>
  <dcterms:modified xsi:type="dcterms:W3CDTF">2022-12-11T12:33:00Z</dcterms:modified>
  <cp:contentStatus/>
</cp:coreProperties>
</file>